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768B7B75">
      <w:pPr>
        <w:tabs>
          <w:tab w:val="clear" w:pos="3068"/>
        </w:tabs>
        <w:rPr>
          <w:rFonts w:asciiTheme="minorHAnsi" w:hAnsiTheme="minorHAnsi" w:cstheme="minorBidi"/>
          <w:sz w:val="24"/>
          <w:szCs w:val="24"/>
        </w:rPr>
      </w:pPr>
    </w:p>
    <w:p w14:paraId="2C9C7997" w14:textId="77777777" w:rsidR="0017154C" w:rsidRPr="00FA75AB" w:rsidRDefault="0017154C" w:rsidP="768B7B75">
      <w:pPr>
        <w:tabs>
          <w:tab w:val="clear" w:pos="3068"/>
        </w:tabs>
        <w:rPr>
          <w:rFonts w:asciiTheme="minorHAnsi" w:hAnsiTheme="minorHAnsi" w:cstheme="minorBidi"/>
          <w:sz w:val="24"/>
          <w:szCs w:val="24"/>
        </w:rPr>
      </w:pPr>
    </w:p>
    <w:p w14:paraId="09F15446" w14:textId="77777777" w:rsidR="0017154C" w:rsidRDefault="0017154C" w:rsidP="768B7B75">
      <w:pPr>
        <w:tabs>
          <w:tab w:val="clear" w:pos="3068"/>
        </w:tabs>
        <w:rPr>
          <w:rFonts w:asciiTheme="minorHAnsi" w:hAnsiTheme="minorHAnsi" w:cstheme="minorBidi"/>
          <w:sz w:val="24"/>
          <w:szCs w:val="24"/>
        </w:rPr>
      </w:pPr>
    </w:p>
    <w:p w14:paraId="1CA0A217" w14:textId="76D0E712" w:rsidR="005D4500" w:rsidRPr="00357BC4" w:rsidRDefault="768B7B75" w:rsidP="768B7B75">
      <w:pPr>
        <w:pStyle w:val="Title"/>
        <w:rPr>
          <w:szCs w:val="24"/>
        </w:rPr>
      </w:pPr>
      <w:r w:rsidRPr="768B7B75">
        <w:rPr>
          <w:szCs w:val="24"/>
        </w:rPr>
        <w:t>Early Genetic Disorder Prediction from Diagnosis and Inheritance Patterns</w:t>
      </w:r>
    </w:p>
    <w:p w14:paraId="57C2CFDD" w14:textId="4DB54363" w:rsidR="0017154C" w:rsidRPr="00357BC4" w:rsidRDefault="768B7B75" w:rsidP="00A30BDF">
      <w:pPr>
        <w:jc w:val="center"/>
      </w:pPr>
      <w:r w:rsidRPr="768B7B75">
        <w:t>Emma Oo</w:t>
      </w:r>
      <w:r w:rsidRPr="768B7B75">
        <w:rPr>
          <w:vertAlign w:val="superscript"/>
        </w:rPr>
        <w:t>1</w:t>
      </w:r>
      <w:r w:rsidRPr="768B7B75">
        <w:t>, Sindhu Bhattarai</w:t>
      </w:r>
      <w:r w:rsidRPr="768B7B75">
        <w:rPr>
          <w:vertAlign w:val="superscript"/>
        </w:rPr>
        <w:t>2</w:t>
      </w:r>
      <w:r w:rsidRPr="768B7B75">
        <w:t>, and Dave Friesen</w:t>
      </w:r>
      <w:r w:rsidRPr="768B7B75">
        <w:rPr>
          <w:vertAlign w:val="superscript"/>
        </w:rPr>
        <w:t>3</w:t>
      </w:r>
    </w:p>
    <w:p w14:paraId="7AAF6D08" w14:textId="2DC05449" w:rsidR="0017154C" w:rsidRPr="00357BC4" w:rsidRDefault="768B7B75" w:rsidP="00A30BDF">
      <w:pPr>
        <w:jc w:val="center"/>
      </w:pPr>
      <w:r w:rsidRPr="768B7B75">
        <w:t>University of San Diego</w:t>
      </w:r>
    </w:p>
    <w:p w14:paraId="466E4AE9" w14:textId="42F43E91" w:rsidR="00E57DEF" w:rsidRPr="00357BC4" w:rsidRDefault="768B7B75" w:rsidP="00A30BDF">
      <w:pPr>
        <w:jc w:val="center"/>
      </w:pPr>
      <w:r w:rsidRPr="768B7B75">
        <w:t>Master of Science, Applied Data Science</w:t>
      </w:r>
    </w:p>
    <w:p w14:paraId="2F111C77" w14:textId="6E2A5728" w:rsidR="00E57DEF" w:rsidRPr="00357BC4" w:rsidRDefault="768B7B75" w:rsidP="00A30BDF">
      <w:pPr>
        <w:jc w:val="center"/>
      </w:pPr>
      <w:r w:rsidRPr="768B7B75">
        <w:t>ADS-503 Summer 2022</w:t>
      </w:r>
    </w:p>
    <w:p w14:paraId="43BFE997" w14:textId="49CA2213" w:rsidR="00E57DEF" w:rsidRPr="00357BC4" w:rsidRDefault="768B7B75" w:rsidP="00A30BDF">
      <w:pPr>
        <w:jc w:val="center"/>
      </w:pPr>
      <w:r w:rsidRPr="768B7B75">
        <w:t>June 27, 2022</w:t>
      </w:r>
    </w:p>
    <w:p w14:paraId="0CA73E0B" w14:textId="5C2B0856" w:rsidR="00BC7C5F" w:rsidRPr="00357BC4" w:rsidRDefault="00BC7C5F" w:rsidP="768B7B75">
      <w:pPr>
        <w:tabs>
          <w:tab w:val="clear" w:pos="3068"/>
        </w:tabs>
        <w:rPr>
          <w:rFonts w:asciiTheme="minorHAnsi" w:hAnsiTheme="minorHAnsi" w:cstheme="minorBidi"/>
          <w:sz w:val="24"/>
          <w:szCs w:val="24"/>
        </w:rPr>
      </w:pPr>
    </w:p>
    <w:p w14:paraId="7414983E" w14:textId="552182CD" w:rsidR="00535BD6" w:rsidRPr="00357BC4" w:rsidRDefault="00535BD6" w:rsidP="00D84D40">
      <w:pPr>
        <w:tabs>
          <w:tab w:val="clear" w:pos="3068"/>
        </w:tabs>
        <w:ind w:firstLine="0"/>
        <w:rPr>
          <w:rFonts w:asciiTheme="minorHAnsi" w:hAnsiTheme="minorHAnsi" w:cstheme="minorBidi"/>
          <w:sz w:val="24"/>
          <w:szCs w:val="24"/>
        </w:rPr>
      </w:pPr>
    </w:p>
    <w:p w14:paraId="28906970" w14:textId="45AD3A11" w:rsidR="00535BD6" w:rsidRPr="00357BC4" w:rsidRDefault="00535BD6" w:rsidP="00486FE9">
      <w:pPr>
        <w:tabs>
          <w:tab w:val="clear" w:pos="3068"/>
        </w:tabs>
        <w:ind w:firstLine="0"/>
        <w:rPr>
          <w:rFonts w:asciiTheme="minorHAnsi" w:hAnsiTheme="minorHAnsi" w:cstheme="minorBidi"/>
          <w:sz w:val="24"/>
          <w:szCs w:val="24"/>
        </w:rPr>
      </w:pPr>
    </w:p>
    <w:p w14:paraId="2199789E" w14:textId="17B50218" w:rsidR="00535BD6" w:rsidRPr="00357BC4" w:rsidRDefault="00535BD6" w:rsidP="768B7B75">
      <w:pPr>
        <w:tabs>
          <w:tab w:val="clear" w:pos="3068"/>
        </w:tabs>
        <w:rPr>
          <w:rFonts w:asciiTheme="minorHAnsi" w:hAnsiTheme="minorHAnsi" w:cstheme="minorBidi"/>
          <w:sz w:val="24"/>
          <w:szCs w:val="24"/>
        </w:rPr>
      </w:pPr>
    </w:p>
    <w:p w14:paraId="161E0B25" w14:textId="199E354E" w:rsidR="00535BD6" w:rsidRPr="00357BC4" w:rsidRDefault="00535BD6" w:rsidP="768B7B75">
      <w:pPr>
        <w:tabs>
          <w:tab w:val="clear" w:pos="3068"/>
        </w:tabs>
        <w:rPr>
          <w:rFonts w:asciiTheme="minorHAnsi" w:hAnsiTheme="minorHAnsi" w:cstheme="minorBidi"/>
          <w:sz w:val="24"/>
          <w:szCs w:val="24"/>
        </w:rPr>
      </w:pPr>
    </w:p>
    <w:p w14:paraId="080D01E0" w14:textId="760DA91E" w:rsidR="00535BD6" w:rsidRDefault="00535BD6" w:rsidP="768B7B75">
      <w:pPr>
        <w:tabs>
          <w:tab w:val="clear" w:pos="3068"/>
        </w:tabs>
        <w:ind w:firstLine="0"/>
        <w:rPr>
          <w:rFonts w:asciiTheme="minorHAnsi" w:hAnsiTheme="minorHAnsi" w:cstheme="minorBidi"/>
          <w:sz w:val="24"/>
          <w:szCs w:val="24"/>
        </w:rPr>
      </w:pPr>
    </w:p>
    <w:p w14:paraId="18F33306" w14:textId="77777777" w:rsidR="00647E22" w:rsidRDefault="00647E22" w:rsidP="768B7B75">
      <w:pPr>
        <w:tabs>
          <w:tab w:val="clear" w:pos="3068"/>
        </w:tabs>
        <w:ind w:firstLine="0"/>
        <w:rPr>
          <w:rFonts w:asciiTheme="minorHAnsi" w:hAnsiTheme="minorHAnsi" w:cstheme="minorBidi"/>
          <w:sz w:val="24"/>
          <w:szCs w:val="24"/>
        </w:rPr>
      </w:pPr>
    </w:p>
    <w:p w14:paraId="5D1FD64A" w14:textId="77777777" w:rsidR="00647E22" w:rsidRPr="00357BC4" w:rsidRDefault="00647E22" w:rsidP="768B7B75">
      <w:pPr>
        <w:tabs>
          <w:tab w:val="clear" w:pos="3068"/>
        </w:tabs>
        <w:ind w:firstLine="0"/>
        <w:rPr>
          <w:rFonts w:asciiTheme="minorHAnsi" w:hAnsiTheme="minorHAnsi" w:cstheme="minorBidi"/>
          <w:sz w:val="24"/>
          <w:szCs w:val="24"/>
        </w:rPr>
      </w:pPr>
    </w:p>
    <w:p w14:paraId="051DCD54" w14:textId="77777777" w:rsidR="00535BD6" w:rsidRPr="00357BC4" w:rsidRDefault="00535BD6" w:rsidP="768B7B75">
      <w:pPr>
        <w:tabs>
          <w:tab w:val="clear" w:pos="3068"/>
        </w:tabs>
        <w:rPr>
          <w:rFonts w:asciiTheme="minorHAnsi" w:hAnsiTheme="minorHAnsi" w:cstheme="minorBidi"/>
          <w:sz w:val="24"/>
          <w:szCs w:val="24"/>
        </w:rPr>
      </w:pPr>
    </w:p>
    <w:p w14:paraId="6C5A3A39" w14:textId="77777777" w:rsidR="00535BD6" w:rsidRPr="00357BC4" w:rsidRDefault="768B7B75" w:rsidP="768B7B75">
      <w:pPr>
        <w:pStyle w:val="Title"/>
        <w:rPr>
          <w:szCs w:val="24"/>
        </w:rPr>
      </w:pPr>
      <w:r w:rsidRPr="768B7B75">
        <w:rPr>
          <w:szCs w:val="24"/>
        </w:rPr>
        <w:t>Author Note</w:t>
      </w:r>
    </w:p>
    <w:p w14:paraId="5C7887C7" w14:textId="77777777" w:rsidR="00535BD6" w:rsidRPr="00357BC4" w:rsidRDefault="768B7B75" w:rsidP="00647E22">
      <w:r w:rsidRPr="768B7B75">
        <w:t>We have no conflicts of interest to disclose.</w:t>
      </w:r>
    </w:p>
    <w:p w14:paraId="083E8C22" w14:textId="0DD3944D" w:rsidR="00DC598C" w:rsidRPr="00357BC4" w:rsidRDefault="768B7B75" w:rsidP="00647E22">
      <w:r w:rsidRPr="768B7B75">
        <w:t xml:space="preserve">Correspondence concerning this paper should be addressed to Emma </w:t>
      </w:r>
      <w:proofErr w:type="spellStart"/>
      <w:r w:rsidRPr="768B7B75">
        <w:t>Oo</w:t>
      </w:r>
      <w:proofErr w:type="spellEnd"/>
      <w:r w:rsidRPr="768B7B75">
        <w:t>, Sindhu Bhattarai, or Dave Friesen. Email: eoo@sandiego.edu, sbhattarai@sandiego.edu, or dfriesen@sandiego.edu</w:t>
      </w:r>
      <w:r w:rsidR="00535BD6" w:rsidRPr="768B7B75">
        <w:br w:type="page"/>
      </w:r>
    </w:p>
    <w:p w14:paraId="2D10AADE" w14:textId="77777777" w:rsidR="001E72B4" w:rsidRDefault="768B7B75" w:rsidP="768B7B75">
      <w:pPr>
        <w:pStyle w:val="Title"/>
        <w:rPr>
          <w:szCs w:val="24"/>
        </w:rPr>
      </w:pPr>
      <w:r w:rsidRPr="768B7B75">
        <w:rPr>
          <w:szCs w:val="24"/>
        </w:rPr>
        <w:t>Abstract</w:t>
      </w:r>
    </w:p>
    <w:p w14:paraId="0C5E0C4F" w14:textId="0807FE5D" w:rsidR="0094042B" w:rsidRPr="00260866" w:rsidRDefault="531608ED" w:rsidP="001171D3">
      <w:pPr>
        <w:ind w:firstLine="0"/>
        <w:rPr>
          <w:highlight w:val="cyan"/>
        </w:rPr>
      </w:pPr>
      <w:r w:rsidRPr="1B8C1E5A">
        <w:rPr>
          <w:highlight w:val="cyan"/>
        </w:rPr>
        <w:t xml:space="preserve">The study of </w:t>
      </w:r>
      <w:r w:rsidR="605E610A" w:rsidRPr="1B8C1E5A">
        <w:rPr>
          <w:highlight w:val="cyan"/>
        </w:rPr>
        <w:t>inheritance</w:t>
      </w:r>
      <w:r w:rsidRPr="1B8C1E5A">
        <w:rPr>
          <w:highlight w:val="cyan"/>
        </w:rPr>
        <w:t xml:space="preserve"> of </w:t>
      </w:r>
      <w:r w:rsidR="605E610A" w:rsidRPr="1B8C1E5A">
        <w:rPr>
          <w:highlight w:val="cyan"/>
        </w:rPr>
        <w:t xml:space="preserve">genetic </w:t>
      </w:r>
      <w:r w:rsidR="1E861E3B" w:rsidRPr="1B8C1E5A">
        <w:rPr>
          <w:highlight w:val="cyan"/>
        </w:rPr>
        <w:t xml:space="preserve">diseases </w:t>
      </w:r>
      <w:r w:rsidR="738ADDDD" w:rsidRPr="1B8C1E5A">
        <w:rPr>
          <w:highlight w:val="cyan"/>
        </w:rPr>
        <w:t xml:space="preserve">from various gene </w:t>
      </w:r>
      <w:r w:rsidR="44CA469D" w:rsidRPr="1B8C1E5A">
        <w:rPr>
          <w:highlight w:val="cyan"/>
        </w:rPr>
        <w:t xml:space="preserve">factors </w:t>
      </w:r>
      <w:r w:rsidR="6E00815A" w:rsidRPr="1B8C1E5A">
        <w:rPr>
          <w:highlight w:val="cyan"/>
        </w:rPr>
        <w:t xml:space="preserve">and </w:t>
      </w:r>
      <w:r w:rsidR="5B2DCCBA" w:rsidRPr="1B8C1E5A">
        <w:rPr>
          <w:highlight w:val="cyan"/>
        </w:rPr>
        <w:t>making</w:t>
      </w:r>
      <w:r w:rsidR="2F5F47D5" w:rsidRPr="1B8C1E5A">
        <w:rPr>
          <w:highlight w:val="cyan"/>
        </w:rPr>
        <w:t xml:space="preserve"> </w:t>
      </w:r>
      <w:r w:rsidR="1239759C" w:rsidRPr="1B8C1E5A">
        <w:rPr>
          <w:highlight w:val="cyan"/>
        </w:rPr>
        <w:t>an</w:t>
      </w:r>
      <w:r w:rsidR="2F5F47D5" w:rsidRPr="1B8C1E5A">
        <w:rPr>
          <w:highlight w:val="cyan"/>
        </w:rPr>
        <w:t xml:space="preserve"> informed medical </w:t>
      </w:r>
      <w:r w:rsidR="75302F5B" w:rsidRPr="1B8C1E5A">
        <w:rPr>
          <w:highlight w:val="cyan"/>
        </w:rPr>
        <w:t xml:space="preserve">practice with the </w:t>
      </w:r>
      <w:r w:rsidR="3BD45B6A" w:rsidRPr="1B8C1E5A">
        <w:rPr>
          <w:highlight w:val="cyan"/>
        </w:rPr>
        <w:t xml:space="preserve">analytics </w:t>
      </w:r>
      <w:r w:rsidR="67FCA882" w:rsidRPr="1B8C1E5A">
        <w:rPr>
          <w:highlight w:val="cyan"/>
        </w:rPr>
        <w:t xml:space="preserve">and early prediction </w:t>
      </w:r>
      <w:r w:rsidR="209A0930" w:rsidRPr="1B8C1E5A">
        <w:rPr>
          <w:highlight w:val="cyan"/>
        </w:rPr>
        <w:t>is</w:t>
      </w:r>
      <w:r w:rsidR="51F2EA98" w:rsidRPr="1B8C1E5A">
        <w:rPr>
          <w:highlight w:val="cyan"/>
        </w:rPr>
        <w:t xml:space="preserve"> groundbreaking </w:t>
      </w:r>
      <w:r w:rsidR="5411B86B" w:rsidRPr="1B8C1E5A">
        <w:rPr>
          <w:highlight w:val="cyan"/>
        </w:rPr>
        <w:t>for human genetic</w:t>
      </w:r>
      <w:r w:rsidR="05C46207" w:rsidRPr="1B8C1E5A">
        <w:rPr>
          <w:highlight w:val="cyan"/>
        </w:rPr>
        <w:t xml:space="preserve"> research. </w:t>
      </w:r>
      <w:r w:rsidR="76EA521D" w:rsidRPr="1B8C1E5A">
        <w:rPr>
          <w:highlight w:val="cyan"/>
        </w:rPr>
        <w:t xml:space="preserve">The </w:t>
      </w:r>
      <w:r w:rsidR="1B8C1E5A" w:rsidRPr="1B8C1E5A">
        <w:rPr>
          <w:highlight w:val="cyan"/>
        </w:rPr>
        <w:t>aim</w:t>
      </w:r>
      <w:r w:rsidR="76EA521D" w:rsidRPr="1B8C1E5A">
        <w:rPr>
          <w:highlight w:val="cyan"/>
        </w:rPr>
        <w:t xml:space="preserve"> of this paper is </w:t>
      </w:r>
      <w:r w:rsidR="6C4F156C" w:rsidRPr="1B8C1E5A">
        <w:rPr>
          <w:highlight w:val="cyan"/>
        </w:rPr>
        <w:t>to</w:t>
      </w:r>
      <w:r w:rsidR="76EA521D" w:rsidRPr="1B8C1E5A">
        <w:rPr>
          <w:highlight w:val="cyan"/>
        </w:rPr>
        <w:t xml:space="preserve"> </w:t>
      </w:r>
      <w:r w:rsidR="498E7527" w:rsidRPr="1B8C1E5A">
        <w:rPr>
          <w:highlight w:val="cyan"/>
        </w:rPr>
        <w:t>study the various gene mutations</w:t>
      </w:r>
      <w:r w:rsidR="1D017CFE" w:rsidRPr="1B8C1E5A">
        <w:rPr>
          <w:highlight w:val="cyan"/>
        </w:rPr>
        <w:t xml:space="preserve">, </w:t>
      </w:r>
      <w:r w:rsidR="63A5A90C" w:rsidRPr="1B8C1E5A">
        <w:rPr>
          <w:highlight w:val="cyan"/>
        </w:rPr>
        <w:t>symptoms</w:t>
      </w:r>
      <w:r w:rsidR="498E7527" w:rsidRPr="1B8C1E5A">
        <w:rPr>
          <w:highlight w:val="cyan"/>
        </w:rPr>
        <w:t xml:space="preserve"> and </w:t>
      </w:r>
      <w:r w:rsidR="1032A136" w:rsidRPr="1B8C1E5A">
        <w:rPr>
          <w:highlight w:val="cyan"/>
        </w:rPr>
        <w:t xml:space="preserve">predict the </w:t>
      </w:r>
      <w:r w:rsidR="6FD29D89" w:rsidRPr="1B8C1E5A">
        <w:rPr>
          <w:highlight w:val="cyan"/>
        </w:rPr>
        <w:t xml:space="preserve">disorders </w:t>
      </w:r>
      <w:r w:rsidR="25C2E2CB" w:rsidRPr="1B8C1E5A">
        <w:rPr>
          <w:highlight w:val="cyan"/>
        </w:rPr>
        <w:t>which</w:t>
      </w:r>
      <w:r w:rsidR="3895976B" w:rsidRPr="1B8C1E5A">
        <w:rPr>
          <w:highlight w:val="cyan"/>
        </w:rPr>
        <w:t xml:space="preserve"> </w:t>
      </w:r>
      <w:r w:rsidR="257DEBDC" w:rsidRPr="1B8C1E5A">
        <w:rPr>
          <w:highlight w:val="cyan"/>
        </w:rPr>
        <w:t xml:space="preserve">can </w:t>
      </w:r>
      <w:r w:rsidR="5B293A2E" w:rsidRPr="1B8C1E5A">
        <w:rPr>
          <w:highlight w:val="cyan"/>
        </w:rPr>
        <w:t xml:space="preserve">help in early </w:t>
      </w:r>
      <w:r w:rsidR="1AFAA898" w:rsidRPr="1B8C1E5A">
        <w:rPr>
          <w:highlight w:val="cyan"/>
        </w:rPr>
        <w:t>detection</w:t>
      </w:r>
      <w:r w:rsidR="21CD663D" w:rsidRPr="1B8C1E5A">
        <w:rPr>
          <w:highlight w:val="cyan"/>
        </w:rPr>
        <w:t xml:space="preserve"> of the </w:t>
      </w:r>
      <w:r w:rsidR="1AFAA898" w:rsidRPr="1B8C1E5A">
        <w:rPr>
          <w:highlight w:val="cyan"/>
        </w:rPr>
        <w:t>diseases</w:t>
      </w:r>
      <w:r w:rsidR="33B181EE" w:rsidRPr="1B8C1E5A">
        <w:rPr>
          <w:highlight w:val="cyan"/>
        </w:rPr>
        <w:t>.</w:t>
      </w:r>
      <w:r w:rsidR="1AFAA898">
        <w:t xml:space="preserve"> </w:t>
      </w:r>
      <w:r w:rsidR="1EDB2111" w:rsidRPr="72F46FED">
        <w:rPr>
          <w:highlight w:val="cyan"/>
        </w:rPr>
        <w:t xml:space="preserve">Various symptoms of </w:t>
      </w:r>
      <w:r w:rsidR="485652BD" w:rsidRPr="72F46FED">
        <w:rPr>
          <w:highlight w:val="cyan"/>
        </w:rPr>
        <w:t>diseases</w:t>
      </w:r>
      <w:r w:rsidR="4FBA8624" w:rsidRPr="72F46FED">
        <w:rPr>
          <w:highlight w:val="cyan"/>
        </w:rPr>
        <w:t xml:space="preserve"> and the</w:t>
      </w:r>
      <w:r w:rsidR="485652BD" w:rsidRPr="72F46FED">
        <w:rPr>
          <w:highlight w:val="cyan"/>
        </w:rPr>
        <w:t xml:space="preserve"> </w:t>
      </w:r>
      <w:r w:rsidR="32079DE4" w:rsidRPr="72F46FED">
        <w:rPr>
          <w:highlight w:val="cyan"/>
        </w:rPr>
        <w:t xml:space="preserve">inheritance </w:t>
      </w:r>
      <w:r w:rsidR="577881BE" w:rsidRPr="72F46FED">
        <w:rPr>
          <w:highlight w:val="cyan"/>
        </w:rPr>
        <w:t xml:space="preserve">from maternal or paternal gene can </w:t>
      </w:r>
      <w:r w:rsidR="2B6505EA" w:rsidRPr="72F46FED">
        <w:rPr>
          <w:highlight w:val="cyan"/>
        </w:rPr>
        <w:t xml:space="preserve">contribute </w:t>
      </w:r>
      <w:r w:rsidR="34B7E179" w:rsidRPr="72F46FED">
        <w:rPr>
          <w:highlight w:val="cyan"/>
        </w:rPr>
        <w:t xml:space="preserve">to prognostic symbols of various </w:t>
      </w:r>
      <w:r w:rsidR="6597468C" w:rsidRPr="72F46FED">
        <w:rPr>
          <w:highlight w:val="cyan"/>
        </w:rPr>
        <w:t xml:space="preserve">genetic </w:t>
      </w:r>
      <w:r w:rsidR="44F24BF1" w:rsidRPr="72F46FED">
        <w:rPr>
          <w:highlight w:val="cyan"/>
        </w:rPr>
        <w:t xml:space="preserve">disorder and can contribute on </w:t>
      </w:r>
      <w:r w:rsidR="65AC17D0" w:rsidRPr="72F46FED">
        <w:rPr>
          <w:highlight w:val="cyan"/>
        </w:rPr>
        <w:t xml:space="preserve">ad </w:t>
      </w:r>
      <w:r w:rsidR="4FA259E6" w:rsidRPr="72F46FED">
        <w:rPr>
          <w:highlight w:val="cyan"/>
        </w:rPr>
        <w:t>hoc clinical attention.</w:t>
      </w:r>
      <w:r w:rsidR="4FA259E6">
        <w:t xml:space="preserve"> </w:t>
      </w:r>
      <w:r w:rsidR="6C411E69" w:rsidRPr="0FE670DF">
        <w:rPr>
          <w:highlight w:val="cyan"/>
        </w:rPr>
        <w:t xml:space="preserve">Not just the inheritance but other several factors such as eating habits, environmental changes and </w:t>
      </w:r>
      <w:proofErr w:type="gramStart"/>
      <w:r w:rsidR="6C411E69" w:rsidRPr="0FE670DF">
        <w:rPr>
          <w:highlight w:val="cyan"/>
        </w:rPr>
        <w:t>life style</w:t>
      </w:r>
      <w:proofErr w:type="gramEnd"/>
      <w:r w:rsidR="6C411E69" w:rsidRPr="0FE670DF">
        <w:rPr>
          <w:highlight w:val="cyan"/>
        </w:rPr>
        <w:t xml:space="preserve"> might lead human body to become prone to such </w:t>
      </w:r>
      <w:r w:rsidR="0FE670DF" w:rsidRPr="0FE670DF">
        <w:rPr>
          <w:highlight w:val="cyan"/>
        </w:rPr>
        <w:t>diseases. Different studies and approaches are under way to research about such issues. With that cognizance, our study is limited to identifying the pattern of various genome factors and symptoms leading towards different genetic disorders.</w:t>
      </w:r>
      <w:r w:rsidR="0FE670DF">
        <w:t xml:space="preserve"> </w:t>
      </w:r>
    </w:p>
    <w:p w14:paraId="0F0AF5D7" w14:textId="0A6138E1" w:rsidR="0094042B" w:rsidRDefault="768B7B75" w:rsidP="001171D3">
      <w:r w:rsidRPr="001171D3">
        <w:rPr>
          <w:i/>
          <w:iCs/>
        </w:rPr>
        <w:t>Keywords</w:t>
      </w:r>
      <w:r w:rsidRPr="768B7B75">
        <w:t>: [. . .]</w:t>
      </w:r>
    </w:p>
    <w:p w14:paraId="2534FA75" w14:textId="7C792CEC" w:rsidR="001E72B4" w:rsidRDefault="001E72B4" w:rsidP="768B7B75">
      <w:pPr>
        <w:rPr>
          <w:sz w:val="24"/>
          <w:szCs w:val="24"/>
        </w:rPr>
      </w:pPr>
    </w:p>
    <w:p w14:paraId="4FBD5271" w14:textId="77777777" w:rsidR="001E72B4" w:rsidRDefault="001E72B4" w:rsidP="768B7B75">
      <w:pPr>
        <w:rPr>
          <w:sz w:val="24"/>
          <w:szCs w:val="24"/>
        </w:rPr>
      </w:pPr>
    </w:p>
    <w:p w14:paraId="68A6083B" w14:textId="77777777" w:rsidR="001E72B4" w:rsidRDefault="001E72B4" w:rsidP="768B7B75">
      <w:pPr>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14:paraId="2281C515" w14:textId="63705CD3" w:rsidR="00DA4FE3" w:rsidRPr="00357BC4" w:rsidRDefault="768B7B75" w:rsidP="768B7B75">
      <w:pPr>
        <w:pStyle w:val="Heading1"/>
        <w:rPr>
          <w:szCs w:val="24"/>
        </w:rPr>
      </w:pPr>
      <w:r w:rsidRPr="768B7B75">
        <w:rPr>
          <w:szCs w:val="24"/>
        </w:rPr>
        <w:t>Table of Contents</w:t>
      </w:r>
    </w:p>
    <w:p w14:paraId="7E5076D5" w14:textId="77F03439" w:rsidR="00FE5CD3" w:rsidRPr="001171D3" w:rsidRDefault="768B7B75" w:rsidP="768B7B75">
      <w:pPr>
        <w:tabs>
          <w:tab w:val="clear" w:pos="3068"/>
          <w:tab w:val="right" w:leader="dot" w:pos="9360"/>
        </w:tabs>
        <w:spacing w:after="160" w:line="259" w:lineRule="auto"/>
        <w:ind w:firstLine="0"/>
        <w:rPr>
          <w:szCs w:val="22"/>
        </w:rPr>
      </w:pPr>
      <w:r w:rsidRPr="001171D3">
        <w:rPr>
          <w:szCs w:val="22"/>
        </w:rPr>
        <w:t>List of Figures</w:t>
      </w:r>
      <w:r w:rsidR="00FE5CD3" w:rsidRPr="001171D3">
        <w:rPr>
          <w:szCs w:val="22"/>
        </w:rPr>
        <w:tab/>
      </w:r>
      <w:r w:rsidRPr="001171D3">
        <w:rPr>
          <w:szCs w:val="22"/>
        </w:rPr>
        <w:t>n</w:t>
      </w:r>
    </w:p>
    <w:p w14:paraId="13803D62" w14:textId="728731DF" w:rsidR="00FE5CD3" w:rsidRPr="001171D3" w:rsidRDefault="768B7B75" w:rsidP="768B7B75">
      <w:pPr>
        <w:tabs>
          <w:tab w:val="clear" w:pos="3068"/>
          <w:tab w:val="right" w:leader="dot" w:pos="9360"/>
        </w:tabs>
        <w:spacing w:after="160" w:line="259" w:lineRule="auto"/>
        <w:ind w:firstLine="0"/>
        <w:rPr>
          <w:szCs w:val="22"/>
        </w:rPr>
      </w:pPr>
      <w:r w:rsidRPr="001171D3">
        <w:rPr>
          <w:szCs w:val="22"/>
        </w:rPr>
        <w:t>List of Tables</w:t>
      </w:r>
      <w:r w:rsidR="00FE5CD3" w:rsidRPr="001171D3">
        <w:rPr>
          <w:szCs w:val="22"/>
        </w:rPr>
        <w:tab/>
      </w:r>
      <w:r w:rsidRPr="001171D3">
        <w:rPr>
          <w:szCs w:val="22"/>
        </w:rPr>
        <w:t>n</w:t>
      </w:r>
    </w:p>
    <w:p w14:paraId="572CB124" w14:textId="27A81901" w:rsidR="004634C5" w:rsidRPr="001171D3" w:rsidRDefault="768B7B75" w:rsidP="768B7B75">
      <w:pPr>
        <w:tabs>
          <w:tab w:val="clear" w:pos="3068"/>
          <w:tab w:val="right" w:leader="dot" w:pos="9360"/>
        </w:tabs>
        <w:spacing w:after="160" w:line="259" w:lineRule="auto"/>
        <w:ind w:firstLine="0"/>
        <w:rPr>
          <w:szCs w:val="22"/>
        </w:rPr>
      </w:pPr>
      <w:r w:rsidRPr="001171D3">
        <w:rPr>
          <w:szCs w:val="22"/>
        </w:rPr>
        <w:t>List of Equations</w:t>
      </w:r>
      <w:r w:rsidR="004634C5" w:rsidRPr="001171D3">
        <w:rPr>
          <w:szCs w:val="22"/>
        </w:rPr>
        <w:tab/>
      </w:r>
      <w:r w:rsidRPr="001171D3">
        <w:rPr>
          <w:szCs w:val="22"/>
        </w:rPr>
        <w:t>n</w:t>
      </w:r>
    </w:p>
    <w:p w14:paraId="3C072960" w14:textId="602117A3" w:rsidR="000D05B4" w:rsidRPr="001171D3" w:rsidRDefault="768B7B75" w:rsidP="768B7B75">
      <w:pPr>
        <w:tabs>
          <w:tab w:val="clear" w:pos="3068"/>
          <w:tab w:val="right" w:leader="dot" w:pos="9360"/>
        </w:tabs>
        <w:spacing w:after="160" w:line="259" w:lineRule="auto"/>
        <w:ind w:firstLine="0"/>
        <w:rPr>
          <w:szCs w:val="22"/>
        </w:rPr>
      </w:pPr>
      <w:r w:rsidRPr="001171D3">
        <w:rPr>
          <w:szCs w:val="22"/>
        </w:rPr>
        <w:t>Early Genetic Disorder Prediction from Diagnosis and Inheritance Patterns</w:t>
      </w:r>
      <w:r w:rsidR="00D7078A" w:rsidRPr="001171D3">
        <w:rPr>
          <w:szCs w:val="22"/>
        </w:rPr>
        <w:tab/>
      </w:r>
      <w:r w:rsidRPr="001171D3">
        <w:rPr>
          <w:szCs w:val="22"/>
        </w:rPr>
        <w:t>n</w:t>
      </w:r>
    </w:p>
    <w:p w14:paraId="79CB2934" w14:textId="12F40F6C" w:rsidR="000D05B4" w:rsidRPr="001171D3" w:rsidRDefault="000D05B4" w:rsidP="768B7B75">
      <w:pPr>
        <w:tabs>
          <w:tab w:val="clear" w:pos="3068"/>
          <w:tab w:val="left" w:pos="720"/>
          <w:tab w:val="right" w:leader="dot" w:pos="9360"/>
        </w:tabs>
        <w:spacing w:after="160" w:line="259" w:lineRule="auto"/>
        <w:ind w:firstLine="0"/>
        <w:rPr>
          <w:szCs w:val="22"/>
        </w:rPr>
      </w:pPr>
      <w:r w:rsidRPr="001171D3">
        <w:rPr>
          <w:szCs w:val="22"/>
        </w:rPr>
        <w:tab/>
        <w:t>Objective</w:t>
      </w:r>
      <w:r w:rsidRPr="001171D3">
        <w:rPr>
          <w:szCs w:val="22"/>
        </w:rPr>
        <w:tab/>
      </w:r>
      <w:r w:rsidR="00D7078A" w:rsidRPr="001171D3">
        <w:rPr>
          <w:szCs w:val="22"/>
        </w:rPr>
        <w:t>n</w:t>
      </w:r>
    </w:p>
    <w:p w14:paraId="01F8AE39" w14:textId="016BE734" w:rsidR="000D05B4" w:rsidRPr="001171D3" w:rsidRDefault="768B7B75" w:rsidP="768B7B75">
      <w:pPr>
        <w:tabs>
          <w:tab w:val="clear" w:pos="3068"/>
          <w:tab w:val="right" w:leader="dot" w:pos="9360"/>
        </w:tabs>
        <w:spacing w:after="160" w:line="259" w:lineRule="auto"/>
        <w:ind w:firstLine="0"/>
        <w:rPr>
          <w:szCs w:val="22"/>
        </w:rPr>
      </w:pPr>
      <w:r w:rsidRPr="001171D3">
        <w:rPr>
          <w:szCs w:val="22"/>
        </w:rPr>
        <w:t>Method</w:t>
      </w:r>
      <w:r w:rsidR="000D05B4" w:rsidRPr="001171D3">
        <w:rPr>
          <w:szCs w:val="22"/>
        </w:rPr>
        <w:tab/>
      </w:r>
      <w:r w:rsidRPr="001171D3">
        <w:rPr>
          <w:szCs w:val="22"/>
        </w:rPr>
        <w:t>n</w:t>
      </w:r>
    </w:p>
    <w:p w14:paraId="3C407DC6" w14:textId="1EB1B3BC" w:rsidR="000D05B4" w:rsidRPr="001171D3" w:rsidRDefault="000D05B4" w:rsidP="768B7B75">
      <w:pPr>
        <w:tabs>
          <w:tab w:val="clear" w:pos="3068"/>
          <w:tab w:val="left" w:pos="720"/>
          <w:tab w:val="right" w:leader="dot" w:pos="9360"/>
        </w:tabs>
        <w:spacing w:after="160" w:line="259" w:lineRule="auto"/>
        <w:ind w:firstLine="0"/>
        <w:rPr>
          <w:szCs w:val="22"/>
        </w:rPr>
      </w:pPr>
      <w:r w:rsidRPr="001171D3">
        <w:rPr>
          <w:szCs w:val="22"/>
        </w:rPr>
        <w:tab/>
        <w:t>Data Collection and Pre-Processing</w:t>
      </w:r>
      <w:r w:rsidRPr="001171D3">
        <w:rPr>
          <w:szCs w:val="22"/>
        </w:rPr>
        <w:tab/>
      </w:r>
      <w:r w:rsidR="00D7078A" w:rsidRPr="001171D3">
        <w:rPr>
          <w:szCs w:val="22"/>
        </w:rPr>
        <w:t>n</w:t>
      </w:r>
    </w:p>
    <w:p w14:paraId="1125F033" w14:textId="645DBDEB" w:rsidR="000D05B4" w:rsidRPr="001171D3" w:rsidRDefault="000D05B4" w:rsidP="768B7B75">
      <w:pPr>
        <w:tabs>
          <w:tab w:val="clear" w:pos="3068"/>
          <w:tab w:val="left" w:pos="720"/>
          <w:tab w:val="right" w:leader="dot" w:pos="9360"/>
        </w:tabs>
        <w:spacing w:after="160" w:line="259" w:lineRule="auto"/>
        <w:ind w:firstLine="0"/>
        <w:rPr>
          <w:szCs w:val="22"/>
        </w:rPr>
      </w:pPr>
      <w:r w:rsidRPr="001171D3">
        <w:rPr>
          <w:szCs w:val="22"/>
        </w:rPr>
        <w:tab/>
        <w:t>Sample Characteristics</w:t>
      </w:r>
      <w:r w:rsidRPr="001171D3">
        <w:rPr>
          <w:szCs w:val="22"/>
        </w:rPr>
        <w:tab/>
      </w:r>
      <w:r w:rsidR="00D7078A" w:rsidRPr="001171D3">
        <w:rPr>
          <w:szCs w:val="22"/>
        </w:rPr>
        <w:t>n</w:t>
      </w:r>
    </w:p>
    <w:p w14:paraId="070FD80D" w14:textId="2800540B" w:rsidR="006E1603" w:rsidRPr="001171D3" w:rsidRDefault="006E1603" w:rsidP="768B7B75">
      <w:pPr>
        <w:tabs>
          <w:tab w:val="clear" w:pos="3068"/>
          <w:tab w:val="left" w:pos="720"/>
          <w:tab w:val="right" w:leader="dot" w:pos="9360"/>
        </w:tabs>
        <w:spacing w:after="160" w:line="259" w:lineRule="auto"/>
        <w:ind w:firstLine="0"/>
        <w:rPr>
          <w:szCs w:val="22"/>
        </w:rPr>
      </w:pPr>
      <w:r w:rsidRPr="001171D3">
        <w:rPr>
          <w:szCs w:val="22"/>
        </w:rPr>
        <w:tab/>
        <w:t>Multivariate Analysis</w:t>
      </w:r>
      <w:r w:rsidRPr="001171D3">
        <w:rPr>
          <w:szCs w:val="22"/>
        </w:rPr>
        <w:tab/>
      </w:r>
      <w:r w:rsidR="00D7078A" w:rsidRPr="001171D3">
        <w:rPr>
          <w:szCs w:val="22"/>
        </w:rPr>
        <w:t>n</w:t>
      </w:r>
    </w:p>
    <w:p w14:paraId="7E8BCAC4" w14:textId="63B73248" w:rsidR="000D05B4" w:rsidRPr="001171D3" w:rsidRDefault="768B7B75" w:rsidP="768B7B75">
      <w:pPr>
        <w:tabs>
          <w:tab w:val="clear" w:pos="3068"/>
          <w:tab w:val="right" w:leader="dot" w:pos="9360"/>
        </w:tabs>
        <w:spacing w:after="160" w:line="259" w:lineRule="auto"/>
        <w:ind w:firstLine="0"/>
        <w:rPr>
          <w:szCs w:val="22"/>
        </w:rPr>
      </w:pPr>
      <w:r w:rsidRPr="001171D3">
        <w:rPr>
          <w:szCs w:val="22"/>
        </w:rPr>
        <w:t>Results</w:t>
      </w:r>
      <w:r w:rsidR="000D05B4" w:rsidRPr="001171D3">
        <w:rPr>
          <w:szCs w:val="22"/>
        </w:rPr>
        <w:tab/>
      </w:r>
      <w:r w:rsidRPr="001171D3">
        <w:rPr>
          <w:szCs w:val="22"/>
        </w:rPr>
        <w:t>n</w:t>
      </w:r>
    </w:p>
    <w:p w14:paraId="397CB7EF" w14:textId="1ADC10AE" w:rsidR="00417B00" w:rsidRPr="001171D3" w:rsidRDefault="00417B00" w:rsidP="768B7B75">
      <w:pPr>
        <w:tabs>
          <w:tab w:val="clear" w:pos="3068"/>
          <w:tab w:val="left" w:pos="720"/>
          <w:tab w:val="right" w:leader="dot" w:pos="9360"/>
        </w:tabs>
        <w:spacing w:after="160" w:line="259" w:lineRule="auto"/>
        <w:ind w:firstLine="0"/>
        <w:rPr>
          <w:szCs w:val="22"/>
        </w:rPr>
      </w:pPr>
      <w:r w:rsidRPr="001171D3">
        <w:rPr>
          <w:szCs w:val="22"/>
        </w:rPr>
        <w:tab/>
      </w:r>
      <w:r w:rsidR="00263350" w:rsidRPr="001171D3">
        <w:rPr>
          <w:szCs w:val="22"/>
        </w:rPr>
        <w:t>[topic-specific section]</w:t>
      </w:r>
      <w:r w:rsidRPr="001171D3">
        <w:rPr>
          <w:szCs w:val="22"/>
        </w:rPr>
        <w:tab/>
      </w:r>
      <w:r w:rsidR="00263350" w:rsidRPr="001171D3">
        <w:rPr>
          <w:szCs w:val="22"/>
        </w:rPr>
        <w:t>n</w:t>
      </w:r>
    </w:p>
    <w:p w14:paraId="0F230420" w14:textId="77777777" w:rsidR="00263350" w:rsidRPr="001171D3" w:rsidRDefault="00263350" w:rsidP="768B7B75">
      <w:pPr>
        <w:tabs>
          <w:tab w:val="clear" w:pos="3068"/>
          <w:tab w:val="left" w:pos="720"/>
          <w:tab w:val="right" w:leader="dot" w:pos="9360"/>
        </w:tabs>
        <w:spacing w:after="160" w:line="259" w:lineRule="auto"/>
        <w:ind w:firstLine="0"/>
        <w:rPr>
          <w:szCs w:val="22"/>
        </w:rPr>
      </w:pPr>
      <w:r w:rsidRPr="001171D3">
        <w:rPr>
          <w:szCs w:val="22"/>
        </w:rPr>
        <w:tab/>
        <w:t>[topic-specific section]</w:t>
      </w:r>
      <w:r w:rsidRPr="001171D3">
        <w:rPr>
          <w:szCs w:val="22"/>
        </w:rPr>
        <w:tab/>
        <w:t>n</w:t>
      </w:r>
    </w:p>
    <w:p w14:paraId="3FEC12CF" w14:textId="77777777" w:rsidR="00263350" w:rsidRPr="001171D3" w:rsidRDefault="00263350" w:rsidP="768B7B75">
      <w:pPr>
        <w:tabs>
          <w:tab w:val="clear" w:pos="3068"/>
          <w:tab w:val="left" w:pos="720"/>
          <w:tab w:val="right" w:leader="dot" w:pos="9360"/>
        </w:tabs>
        <w:spacing w:after="160" w:line="259" w:lineRule="auto"/>
        <w:ind w:firstLine="0"/>
        <w:rPr>
          <w:szCs w:val="22"/>
        </w:rPr>
      </w:pPr>
      <w:r w:rsidRPr="001171D3">
        <w:rPr>
          <w:szCs w:val="22"/>
        </w:rPr>
        <w:tab/>
        <w:t>[topic-specific section]</w:t>
      </w:r>
      <w:r w:rsidRPr="001171D3">
        <w:rPr>
          <w:szCs w:val="22"/>
        </w:rPr>
        <w:tab/>
        <w:t>n</w:t>
      </w:r>
    </w:p>
    <w:p w14:paraId="6AD2A6E4" w14:textId="3F467769" w:rsidR="000D05B4" w:rsidRPr="001171D3" w:rsidRDefault="768B7B75" w:rsidP="768B7B75">
      <w:pPr>
        <w:tabs>
          <w:tab w:val="clear" w:pos="3068"/>
          <w:tab w:val="right" w:leader="dot" w:pos="9360"/>
        </w:tabs>
        <w:spacing w:after="160" w:line="259" w:lineRule="auto"/>
        <w:ind w:firstLine="0"/>
        <w:rPr>
          <w:szCs w:val="22"/>
        </w:rPr>
      </w:pPr>
      <w:r w:rsidRPr="001171D3">
        <w:rPr>
          <w:szCs w:val="22"/>
        </w:rPr>
        <w:t>Discussion</w:t>
      </w:r>
      <w:r w:rsidR="000D05B4" w:rsidRPr="001171D3">
        <w:rPr>
          <w:szCs w:val="22"/>
        </w:rPr>
        <w:tab/>
      </w:r>
      <w:r w:rsidRPr="001171D3">
        <w:rPr>
          <w:szCs w:val="22"/>
        </w:rPr>
        <w:t>n</w:t>
      </w:r>
    </w:p>
    <w:p w14:paraId="2E5976C9" w14:textId="6BA50F20" w:rsidR="000D05B4" w:rsidRPr="001171D3" w:rsidRDefault="000D05B4" w:rsidP="768B7B75">
      <w:pPr>
        <w:tabs>
          <w:tab w:val="clear" w:pos="3068"/>
          <w:tab w:val="left" w:pos="720"/>
          <w:tab w:val="right" w:leader="dot" w:pos="9360"/>
        </w:tabs>
        <w:spacing w:after="160" w:line="259" w:lineRule="auto"/>
        <w:ind w:firstLine="0"/>
        <w:rPr>
          <w:szCs w:val="22"/>
        </w:rPr>
      </w:pPr>
      <w:r w:rsidRPr="001171D3">
        <w:rPr>
          <w:szCs w:val="22"/>
        </w:rPr>
        <w:tab/>
        <w:t>Hypothesis Review</w:t>
      </w:r>
      <w:r w:rsidRPr="001171D3">
        <w:rPr>
          <w:szCs w:val="22"/>
        </w:rPr>
        <w:tab/>
      </w:r>
      <w:r w:rsidR="00986377" w:rsidRPr="001171D3">
        <w:rPr>
          <w:szCs w:val="22"/>
        </w:rPr>
        <w:t>n</w:t>
      </w:r>
    </w:p>
    <w:p w14:paraId="392EBD89" w14:textId="22E7A56D" w:rsidR="000D05B4" w:rsidRPr="001171D3" w:rsidRDefault="000D05B4" w:rsidP="768B7B75">
      <w:pPr>
        <w:tabs>
          <w:tab w:val="clear" w:pos="3068"/>
          <w:tab w:val="left" w:pos="720"/>
          <w:tab w:val="right" w:leader="dot" w:pos="9360"/>
        </w:tabs>
        <w:spacing w:after="160" w:line="259" w:lineRule="auto"/>
        <w:ind w:firstLine="0"/>
        <w:rPr>
          <w:szCs w:val="22"/>
        </w:rPr>
      </w:pPr>
      <w:r w:rsidRPr="001171D3">
        <w:rPr>
          <w:szCs w:val="22"/>
        </w:rPr>
        <w:tab/>
        <w:t>Strengths</w:t>
      </w:r>
      <w:r w:rsidR="0047261C" w:rsidRPr="001171D3">
        <w:rPr>
          <w:szCs w:val="22"/>
        </w:rPr>
        <w:t>, Weaknesses, and Opportunities</w:t>
      </w:r>
      <w:r w:rsidRPr="001171D3">
        <w:rPr>
          <w:szCs w:val="22"/>
        </w:rPr>
        <w:tab/>
      </w:r>
      <w:r w:rsidR="00986377" w:rsidRPr="001171D3">
        <w:rPr>
          <w:szCs w:val="22"/>
        </w:rPr>
        <w:t>n</w:t>
      </w:r>
    </w:p>
    <w:p w14:paraId="5129F34E" w14:textId="506365DE" w:rsidR="000D05B4" w:rsidRPr="001171D3" w:rsidRDefault="768B7B75" w:rsidP="768B7B75">
      <w:pPr>
        <w:tabs>
          <w:tab w:val="clear" w:pos="3068"/>
          <w:tab w:val="right" w:leader="dot" w:pos="9360"/>
        </w:tabs>
        <w:spacing w:after="160" w:line="259" w:lineRule="auto"/>
        <w:ind w:firstLine="0"/>
        <w:rPr>
          <w:szCs w:val="22"/>
        </w:rPr>
      </w:pPr>
      <w:r w:rsidRPr="001171D3">
        <w:rPr>
          <w:szCs w:val="22"/>
        </w:rPr>
        <w:t>References</w:t>
      </w:r>
      <w:r w:rsidR="000D05B4" w:rsidRPr="001171D3">
        <w:rPr>
          <w:szCs w:val="22"/>
        </w:rPr>
        <w:tab/>
      </w:r>
      <w:r w:rsidRPr="001171D3">
        <w:rPr>
          <w:szCs w:val="22"/>
        </w:rPr>
        <w:t>n</w:t>
      </w:r>
    </w:p>
    <w:p w14:paraId="6F6EE444" w14:textId="2CC660C2" w:rsidR="002F66E1" w:rsidRPr="001171D3" w:rsidRDefault="002F66E1" w:rsidP="002F66E1">
      <w:pPr>
        <w:tabs>
          <w:tab w:val="clear" w:pos="3068"/>
          <w:tab w:val="right" w:leader="dot" w:pos="9360"/>
        </w:tabs>
        <w:spacing w:after="160" w:line="259" w:lineRule="auto"/>
        <w:ind w:firstLine="0"/>
        <w:rPr>
          <w:szCs w:val="22"/>
        </w:rPr>
      </w:pPr>
      <w:r w:rsidRPr="001171D3">
        <w:rPr>
          <w:szCs w:val="22"/>
        </w:rPr>
        <w:t xml:space="preserve">Appendix </w:t>
      </w:r>
      <w:r>
        <w:rPr>
          <w:szCs w:val="22"/>
        </w:rPr>
        <w:t>A</w:t>
      </w:r>
      <w:r w:rsidRPr="001171D3">
        <w:rPr>
          <w:szCs w:val="22"/>
        </w:rPr>
        <w:t xml:space="preserve"> – </w:t>
      </w:r>
      <w:r w:rsidR="007A6A14">
        <w:rPr>
          <w:szCs w:val="22"/>
        </w:rPr>
        <w:t>Genetic Disorder Dataset</w:t>
      </w:r>
      <w:r w:rsidRPr="001171D3">
        <w:rPr>
          <w:szCs w:val="22"/>
        </w:rPr>
        <w:tab/>
        <w:t>n</w:t>
      </w:r>
    </w:p>
    <w:p w14:paraId="491523B9" w14:textId="726C520B" w:rsidR="00BC7C5F" w:rsidRPr="001171D3" w:rsidRDefault="768B7B75" w:rsidP="768B7B75">
      <w:pPr>
        <w:tabs>
          <w:tab w:val="clear" w:pos="3068"/>
          <w:tab w:val="right" w:leader="dot" w:pos="9360"/>
        </w:tabs>
        <w:spacing w:after="160" w:line="259" w:lineRule="auto"/>
        <w:ind w:firstLine="0"/>
        <w:rPr>
          <w:szCs w:val="22"/>
        </w:rPr>
      </w:pPr>
      <w:r w:rsidRPr="001171D3">
        <w:rPr>
          <w:szCs w:val="22"/>
        </w:rPr>
        <w:t xml:space="preserve">Appendix </w:t>
      </w:r>
      <w:r w:rsidR="002F66E1">
        <w:rPr>
          <w:szCs w:val="22"/>
        </w:rPr>
        <w:t>B</w:t>
      </w:r>
      <w:r w:rsidRPr="001171D3">
        <w:rPr>
          <w:szCs w:val="22"/>
        </w:rPr>
        <w:t xml:space="preserve"> – Project Code</w:t>
      </w:r>
      <w:r w:rsidR="00BD0DB7" w:rsidRPr="001171D3">
        <w:rPr>
          <w:szCs w:val="22"/>
        </w:rPr>
        <w:tab/>
      </w:r>
      <w:r w:rsidRPr="001171D3">
        <w:rPr>
          <w:szCs w:val="22"/>
        </w:rPr>
        <w:t>n</w:t>
      </w:r>
    </w:p>
    <w:p w14:paraId="550DBA2A" w14:textId="2B6C8AE7" w:rsidR="008C7260" w:rsidRPr="001171D3" w:rsidRDefault="008C7260" w:rsidP="768B7B75">
      <w:pPr>
        <w:tabs>
          <w:tab w:val="clear" w:pos="3068"/>
        </w:tabs>
        <w:spacing w:after="160" w:line="259" w:lineRule="auto"/>
        <w:ind w:firstLine="0"/>
        <w:rPr>
          <w:szCs w:val="22"/>
        </w:rPr>
      </w:pPr>
    </w:p>
    <w:p w14:paraId="42395FFD" w14:textId="447CE521" w:rsidR="00597D4B" w:rsidRPr="00357BC4" w:rsidRDefault="00597D4B" w:rsidP="768B7B75">
      <w:pPr>
        <w:tabs>
          <w:tab w:val="clear" w:pos="3068"/>
        </w:tabs>
        <w:spacing w:after="160" w:line="259" w:lineRule="auto"/>
        <w:ind w:firstLine="0"/>
        <w:rPr>
          <w:sz w:val="24"/>
          <w:szCs w:val="24"/>
        </w:rPr>
      </w:pPr>
      <w:r w:rsidRPr="768B7B75">
        <w:rPr>
          <w:sz w:val="24"/>
          <w:szCs w:val="24"/>
        </w:rPr>
        <w:br w:type="page"/>
      </w:r>
    </w:p>
    <w:p w14:paraId="2E243824" w14:textId="77777777" w:rsidR="00597D4B" w:rsidRPr="00357BC4" w:rsidRDefault="768B7B75" w:rsidP="768B7B75">
      <w:pPr>
        <w:pStyle w:val="Heading1"/>
        <w:rPr>
          <w:szCs w:val="24"/>
        </w:rPr>
      </w:pPr>
      <w:r w:rsidRPr="768B7B75">
        <w:rPr>
          <w:szCs w:val="24"/>
        </w:rPr>
        <w:t>List of Figures</w:t>
      </w:r>
    </w:p>
    <w:p w14:paraId="26159E9E" w14:textId="1F8C7E83" w:rsidR="009C5DA9" w:rsidRPr="001171D3" w:rsidRDefault="768B7B75" w:rsidP="768B7B75">
      <w:pPr>
        <w:tabs>
          <w:tab w:val="clear" w:pos="3068"/>
          <w:tab w:val="right" w:leader="dot" w:pos="9360"/>
        </w:tabs>
        <w:spacing w:after="160" w:line="259" w:lineRule="auto"/>
        <w:ind w:firstLine="0"/>
        <w:rPr>
          <w:szCs w:val="22"/>
        </w:rPr>
      </w:pPr>
      <w:r w:rsidRPr="001171D3">
        <w:rPr>
          <w:b/>
          <w:bCs/>
          <w:szCs w:val="22"/>
        </w:rPr>
        <w:t>Figure 1</w:t>
      </w:r>
      <w:r w:rsidRPr="001171D3">
        <w:rPr>
          <w:szCs w:val="22"/>
        </w:rPr>
        <w:t xml:space="preserve"> [figure name]</w:t>
      </w:r>
      <w:r w:rsidR="009C5DA9" w:rsidRPr="001171D3">
        <w:rPr>
          <w:szCs w:val="22"/>
        </w:rPr>
        <w:tab/>
      </w:r>
      <w:r w:rsidRPr="001171D3">
        <w:rPr>
          <w:szCs w:val="22"/>
        </w:rPr>
        <w:t>n</w:t>
      </w:r>
    </w:p>
    <w:p w14:paraId="0FE5447F" w14:textId="77777777" w:rsidR="00597D4B" w:rsidRPr="00357BC4" w:rsidRDefault="00597D4B" w:rsidP="768B7B75">
      <w:pPr>
        <w:tabs>
          <w:tab w:val="clear" w:pos="3068"/>
          <w:tab w:val="right" w:leader="dot" w:pos="9360"/>
        </w:tabs>
        <w:spacing w:after="160" w:line="259" w:lineRule="auto"/>
        <w:ind w:firstLine="0"/>
        <w:rPr>
          <w:sz w:val="24"/>
          <w:szCs w:val="24"/>
        </w:rPr>
      </w:pPr>
    </w:p>
    <w:p w14:paraId="69817DFF" w14:textId="77777777" w:rsidR="00597D4B" w:rsidRPr="00357BC4" w:rsidRDefault="768B7B75" w:rsidP="768B7B75">
      <w:pPr>
        <w:pStyle w:val="Heading1"/>
        <w:rPr>
          <w:szCs w:val="24"/>
        </w:rPr>
      </w:pPr>
      <w:r w:rsidRPr="768B7B75">
        <w:rPr>
          <w:szCs w:val="24"/>
        </w:rPr>
        <w:t>List of Tables</w:t>
      </w:r>
    </w:p>
    <w:p w14:paraId="27CB92E1" w14:textId="2B3D2319" w:rsidR="00597D4B" w:rsidRPr="00EB608F" w:rsidRDefault="768B7B75" w:rsidP="768B7B75">
      <w:pPr>
        <w:tabs>
          <w:tab w:val="clear" w:pos="3068"/>
          <w:tab w:val="right" w:leader="dot" w:pos="9360"/>
        </w:tabs>
        <w:spacing w:after="160" w:line="259" w:lineRule="auto"/>
        <w:ind w:firstLine="0"/>
        <w:rPr>
          <w:szCs w:val="22"/>
        </w:rPr>
      </w:pPr>
      <w:r w:rsidRPr="00EB608F">
        <w:rPr>
          <w:b/>
          <w:bCs/>
          <w:szCs w:val="22"/>
        </w:rPr>
        <w:t>Table 1</w:t>
      </w:r>
      <w:r w:rsidRPr="00EB608F">
        <w:rPr>
          <w:szCs w:val="22"/>
        </w:rPr>
        <w:t xml:space="preserve"> [table name]</w:t>
      </w:r>
      <w:r w:rsidR="00597D4B" w:rsidRPr="00EB608F">
        <w:rPr>
          <w:szCs w:val="22"/>
        </w:rPr>
        <w:tab/>
      </w:r>
      <w:r w:rsidRPr="00EB608F">
        <w:rPr>
          <w:szCs w:val="22"/>
        </w:rPr>
        <w:t>n</w:t>
      </w:r>
    </w:p>
    <w:p w14:paraId="0FE4132A" w14:textId="04C077E7" w:rsidR="006D7C27" w:rsidRPr="00357BC4" w:rsidRDefault="006D7C27" w:rsidP="768B7B75">
      <w:pPr>
        <w:tabs>
          <w:tab w:val="clear" w:pos="3068"/>
          <w:tab w:val="right" w:leader="dot" w:pos="9360"/>
        </w:tabs>
        <w:spacing w:after="160" w:line="259" w:lineRule="auto"/>
        <w:ind w:firstLine="0"/>
        <w:rPr>
          <w:sz w:val="24"/>
          <w:szCs w:val="24"/>
        </w:rPr>
      </w:pPr>
    </w:p>
    <w:p w14:paraId="5919BCD4" w14:textId="0BD29995" w:rsidR="00CE322B" w:rsidRPr="00357BC4" w:rsidRDefault="768B7B75" w:rsidP="768B7B75">
      <w:pPr>
        <w:pStyle w:val="Heading1"/>
        <w:rPr>
          <w:szCs w:val="24"/>
        </w:rPr>
      </w:pPr>
      <w:r w:rsidRPr="768B7B75">
        <w:rPr>
          <w:szCs w:val="24"/>
        </w:rPr>
        <w:t>List of Equations</w:t>
      </w:r>
    </w:p>
    <w:p w14:paraId="4B6DF5A5" w14:textId="51C26F85" w:rsidR="00CE322B" w:rsidRPr="00EB608F" w:rsidRDefault="768B7B75" w:rsidP="768B7B75">
      <w:pPr>
        <w:tabs>
          <w:tab w:val="clear" w:pos="3068"/>
          <w:tab w:val="right" w:leader="dot" w:pos="9360"/>
        </w:tabs>
        <w:spacing w:after="160" w:line="259" w:lineRule="auto"/>
        <w:ind w:firstLine="0"/>
        <w:rPr>
          <w:szCs w:val="22"/>
        </w:rPr>
      </w:pPr>
      <w:r w:rsidRPr="00EB608F">
        <w:rPr>
          <w:b/>
          <w:bCs/>
          <w:szCs w:val="22"/>
        </w:rPr>
        <w:t>Equation 1</w:t>
      </w:r>
      <w:r w:rsidRPr="00EB608F">
        <w:rPr>
          <w:szCs w:val="22"/>
        </w:rPr>
        <w:t xml:space="preserve"> [equation name]</w:t>
      </w:r>
      <w:r w:rsidR="00CE322B" w:rsidRPr="00EB608F">
        <w:rPr>
          <w:szCs w:val="22"/>
        </w:rPr>
        <w:tab/>
      </w:r>
      <w:r w:rsidRPr="00EB608F">
        <w:rPr>
          <w:szCs w:val="22"/>
        </w:rPr>
        <w:t>n</w:t>
      </w:r>
    </w:p>
    <w:p w14:paraId="56C09982" w14:textId="77777777" w:rsidR="00913193" w:rsidRPr="00357BC4" w:rsidRDefault="00913193" w:rsidP="768B7B75">
      <w:pPr>
        <w:tabs>
          <w:tab w:val="clear" w:pos="3068"/>
          <w:tab w:val="right" w:leader="dot" w:pos="9360"/>
        </w:tabs>
        <w:spacing w:after="160" w:line="259" w:lineRule="auto"/>
        <w:ind w:firstLine="0"/>
        <w:rPr>
          <w:sz w:val="24"/>
          <w:szCs w:val="24"/>
        </w:rPr>
      </w:pPr>
    </w:p>
    <w:p w14:paraId="7E1992B6" w14:textId="2B3772FC" w:rsidR="007325F4" w:rsidRDefault="007325F4" w:rsidP="768B7B75">
      <w:pPr>
        <w:pStyle w:val="Heading1"/>
        <w:rPr>
          <w:szCs w:val="24"/>
        </w:rPr>
      </w:pPr>
      <w:r w:rsidRPr="768B7B75">
        <w:rPr>
          <w:szCs w:val="24"/>
        </w:rPr>
        <w:br w:type="page"/>
      </w:r>
      <w:r w:rsidR="768B7B75" w:rsidRPr="768B7B75">
        <w:rPr>
          <w:szCs w:val="24"/>
        </w:rPr>
        <w:t>Early Genetic Disorder Prediction from Diagnosis and Inheritance Patterns</w:t>
      </w:r>
    </w:p>
    <w:p w14:paraId="7ED878FD" w14:textId="1E53D724" w:rsidR="004A35FF" w:rsidRDefault="768B7B75" w:rsidP="00D45A37">
      <w:r w:rsidRPr="768B7B75">
        <w:t xml:space="preserve">Genetic diseases are </w:t>
      </w:r>
      <w:r w:rsidR="005A1DE0">
        <w:t>a</w:t>
      </w:r>
      <w:r w:rsidRPr="768B7B75">
        <w:t xml:space="preserve"> leading cause of childhood mortality (Clark et al., 2018). In the United States</w:t>
      </w:r>
      <w:r w:rsidR="007826BA">
        <w:t xml:space="preserve"> alone,</w:t>
      </w:r>
      <w:r w:rsidRPr="768B7B75">
        <w:t xml:space="preserve"> </w:t>
      </w:r>
      <w:r w:rsidR="00D16C03">
        <w:t xml:space="preserve">the mortality rate </w:t>
      </w:r>
      <w:r w:rsidR="00902956">
        <w:t xml:space="preserve">is 15% </w:t>
      </w:r>
      <w:r w:rsidR="00D16C03">
        <w:t xml:space="preserve">among </w:t>
      </w:r>
      <w:r w:rsidRPr="768B7B75">
        <w:t xml:space="preserve">infants admitted to neonatal, pediatric, and cardiovascular intensive care units (ICUs) </w:t>
      </w:r>
      <w:r w:rsidR="005F6088">
        <w:t>with</w:t>
      </w:r>
      <w:r w:rsidR="00D16C03">
        <w:t xml:space="preserve"> genetic diseases</w:t>
      </w:r>
      <w:r w:rsidR="0099358D">
        <w:t>.</w:t>
      </w:r>
      <w:r w:rsidR="008104A5">
        <w:t xml:space="preserve"> Worldwide, </w:t>
      </w:r>
      <w:r w:rsidRPr="768B7B75">
        <w:t xml:space="preserve">an estimated 3.3 million children under the age of 5 die </w:t>
      </w:r>
      <w:r w:rsidR="00060CE7">
        <w:t>yearly</w:t>
      </w:r>
      <w:r w:rsidRPr="768B7B75">
        <w:t xml:space="preserve"> from serious </w:t>
      </w:r>
      <w:r w:rsidR="00C106C9">
        <w:t>congenital disabilities</w:t>
      </w:r>
      <w:r w:rsidR="0067426C">
        <w:t xml:space="preserve"> (</w:t>
      </w:r>
      <w:proofErr w:type="spellStart"/>
      <w:r w:rsidR="0067426C" w:rsidRPr="768B7B75">
        <w:t>Zarocostas</w:t>
      </w:r>
      <w:proofErr w:type="spellEnd"/>
      <w:r w:rsidR="0067426C">
        <w:t xml:space="preserve">, </w:t>
      </w:r>
      <w:r w:rsidR="0067426C" w:rsidRPr="768B7B75">
        <w:t>2006)</w:t>
      </w:r>
      <w:r w:rsidRPr="768B7B75">
        <w:t>.</w:t>
      </w:r>
      <w:r w:rsidR="009178A7">
        <w:t xml:space="preserve"> Further, Wojcik et al. </w:t>
      </w:r>
      <w:r w:rsidR="00862CEC">
        <w:t xml:space="preserve">note that approximately one-third of infants with genetic </w:t>
      </w:r>
      <w:r w:rsidR="00D45A37">
        <w:t>diseases</w:t>
      </w:r>
      <w:r w:rsidR="00862CEC">
        <w:t xml:space="preserve"> die before diagnosis (</w:t>
      </w:r>
      <w:r w:rsidR="009178A7" w:rsidRPr="768B7B75">
        <w:t>Wojcik</w:t>
      </w:r>
      <w:r w:rsidR="00862CEC">
        <w:t xml:space="preserve"> </w:t>
      </w:r>
      <w:r w:rsidR="009178A7" w:rsidRPr="768B7B75">
        <w:t>et al., 2018</w:t>
      </w:r>
      <w:r w:rsidR="00862CEC">
        <w:t>).</w:t>
      </w:r>
      <w:r w:rsidR="00D45A37">
        <w:t xml:space="preserve"> These statistics</w:t>
      </w:r>
      <w:r w:rsidR="00434763">
        <w:t xml:space="preserve"> and the potential benefits of early treatment</w:t>
      </w:r>
      <w:r w:rsidR="00D45A37">
        <w:t xml:space="preserve"> emphasize an opportunity to prevent childhood</w:t>
      </w:r>
      <w:r w:rsidR="007C6FB5">
        <w:t xml:space="preserve"> genetic disease</w:t>
      </w:r>
      <w:r w:rsidR="00D45A37">
        <w:t xml:space="preserve"> mortality through rapid diagnosis</w:t>
      </w:r>
      <w:r w:rsidR="007C6FB5">
        <w:t>, prognosis, and treatment</w:t>
      </w:r>
      <w:r w:rsidR="004A35FF">
        <w:t>.</w:t>
      </w:r>
      <w:r w:rsidR="00AA1DB9">
        <w:t xml:space="preserve"> They also highlight an opportunity to </w:t>
      </w:r>
      <w:r w:rsidR="00AB4BB9">
        <w:rPr>
          <w:i/>
          <w:iCs/>
        </w:rPr>
        <w:t>predict</w:t>
      </w:r>
      <w:r w:rsidR="00AB4BB9">
        <w:t xml:space="preserve"> at-risk children</w:t>
      </w:r>
      <w:r w:rsidR="00FF4B8E">
        <w:t xml:space="preserve"> (and inform treatment plans) </w:t>
      </w:r>
      <w:r w:rsidR="00AB4BB9">
        <w:t xml:space="preserve">even earlier </w:t>
      </w:r>
      <w:r w:rsidR="00BF2B89">
        <w:t>than diagnosis through advanced data science</w:t>
      </w:r>
      <w:r w:rsidR="001A22D7">
        <w:t xml:space="preserve"> </w:t>
      </w:r>
      <w:r w:rsidR="00BF2B89">
        <w:t>techniques.</w:t>
      </w:r>
    </w:p>
    <w:p w14:paraId="75F200E4" w14:textId="77777777" w:rsidR="005F0031" w:rsidRDefault="005F0031" w:rsidP="005F0031">
      <w:pPr>
        <w:pStyle w:val="Heading2"/>
      </w:pPr>
      <w:r w:rsidRPr="768B7B75">
        <w:t>Objective</w:t>
      </w:r>
    </w:p>
    <w:p w14:paraId="2D6EBA72" w14:textId="3C6FA724" w:rsidR="00A67A45" w:rsidRDefault="00C471FB" w:rsidP="00040E7D">
      <w:pPr>
        <w:rPr>
          <w:rFonts w:cstheme="minorHAnsi"/>
          <w:szCs w:val="22"/>
        </w:rPr>
      </w:pPr>
      <w:r>
        <w:rPr>
          <w:rFonts w:cstheme="minorHAnsi"/>
          <w:szCs w:val="22"/>
        </w:rPr>
        <w:t xml:space="preserve">Framed by the above problem statement, </w:t>
      </w:r>
      <w:r w:rsidR="00205502">
        <w:rPr>
          <w:rFonts w:cstheme="minorHAnsi"/>
          <w:szCs w:val="22"/>
        </w:rPr>
        <w:t>this study aims</w:t>
      </w:r>
      <w:r w:rsidR="005F0031" w:rsidRPr="00110AD3">
        <w:rPr>
          <w:rFonts w:cstheme="minorHAnsi"/>
          <w:szCs w:val="22"/>
        </w:rPr>
        <w:t xml:space="preserve"> to determine the extent to which </w:t>
      </w:r>
      <w:r w:rsidR="005F0031">
        <w:rPr>
          <w:rFonts w:cstheme="minorHAnsi"/>
          <w:szCs w:val="22"/>
        </w:rPr>
        <w:t xml:space="preserve">genetic </w:t>
      </w:r>
      <w:r w:rsidR="005F0031" w:rsidRPr="00110AD3">
        <w:rPr>
          <w:rFonts w:cstheme="minorHAnsi"/>
          <w:szCs w:val="22"/>
        </w:rPr>
        <w:t>disorders</w:t>
      </w:r>
      <w:r w:rsidR="005F0031">
        <w:rPr>
          <w:rFonts w:cstheme="minorHAnsi"/>
          <w:szCs w:val="22"/>
        </w:rPr>
        <w:t xml:space="preserve"> </w:t>
      </w:r>
      <w:r w:rsidR="005F0031" w:rsidRPr="00110AD3">
        <w:rPr>
          <w:rFonts w:cstheme="minorHAnsi"/>
          <w:szCs w:val="22"/>
        </w:rPr>
        <w:t>may be</w:t>
      </w:r>
      <w:r w:rsidR="005F0031">
        <w:rPr>
          <w:rFonts w:cstheme="minorHAnsi"/>
          <w:szCs w:val="22"/>
        </w:rPr>
        <w:t xml:space="preserve"> predicted (</w:t>
      </w:r>
      <w:r w:rsidR="005F0031" w:rsidRPr="00110AD3">
        <w:rPr>
          <w:rFonts w:cstheme="minorHAnsi"/>
          <w:szCs w:val="22"/>
        </w:rPr>
        <w:t>classified</w:t>
      </w:r>
      <w:r w:rsidR="005F0031">
        <w:rPr>
          <w:rFonts w:cstheme="minorHAnsi"/>
          <w:szCs w:val="22"/>
        </w:rPr>
        <w:t>)</w:t>
      </w:r>
      <w:r w:rsidR="005F0031" w:rsidRPr="00110AD3">
        <w:rPr>
          <w:rFonts w:cstheme="minorHAnsi"/>
          <w:szCs w:val="22"/>
        </w:rPr>
        <w:t xml:space="preserve"> from a combination of child diagnosis/context and parent gene trai</w:t>
      </w:r>
      <w:r w:rsidR="005F0031">
        <w:rPr>
          <w:rFonts w:cstheme="minorHAnsi"/>
          <w:szCs w:val="22"/>
        </w:rPr>
        <w:t>t.</w:t>
      </w:r>
      <w:r w:rsidR="00790C6D">
        <w:rPr>
          <w:rFonts w:cstheme="minorHAnsi"/>
          <w:szCs w:val="22"/>
        </w:rPr>
        <w:t xml:space="preserve"> </w:t>
      </w:r>
      <w:r w:rsidR="0006695F">
        <w:rPr>
          <w:rFonts w:cstheme="minorHAnsi"/>
          <w:szCs w:val="22"/>
        </w:rPr>
        <w:t>Major</w:t>
      </w:r>
      <w:r w:rsidR="00790C6D">
        <w:rPr>
          <w:rFonts w:cstheme="minorHAnsi"/>
          <w:szCs w:val="22"/>
        </w:rPr>
        <w:t xml:space="preserve"> disorders include Alzheimer’s</w:t>
      </w:r>
      <w:r w:rsidR="00F72E82">
        <w:rPr>
          <w:rFonts w:cstheme="minorHAnsi"/>
          <w:szCs w:val="22"/>
        </w:rPr>
        <w:t>,</w:t>
      </w:r>
      <w:r w:rsidR="00790C6D">
        <w:rPr>
          <w:rFonts w:cstheme="minorHAnsi"/>
          <w:szCs w:val="22"/>
        </w:rPr>
        <w:t xml:space="preserve"> cancer, Cystic fibrosis, diabetes, </w:t>
      </w:r>
      <w:r w:rsidR="00D2647D">
        <w:rPr>
          <w:rFonts w:cstheme="minorHAnsi"/>
          <w:szCs w:val="22"/>
        </w:rPr>
        <w:t xml:space="preserve">Hemochromatosis, </w:t>
      </w:r>
      <w:proofErr w:type="spellStart"/>
      <w:r w:rsidR="00D2647D">
        <w:rPr>
          <w:rFonts w:cstheme="minorHAnsi"/>
          <w:szCs w:val="22"/>
        </w:rPr>
        <w:t>Leber’s</w:t>
      </w:r>
      <w:proofErr w:type="spellEnd"/>
      <w:r w:rsidR="00D2647D">
        <w:rPr>
          <w:rFonts w:cstheme="minorHAnsi"/>
          <w:szCs w:val="22"/>
        </w:rPr>
        <w:t xml:space="preserve"> hereditary optic neuropathy, </w:t>
      </w:r>
      <w:r w:rsidR="005F0031" w:rsidRPr="768B7B75">
        <w:t>Leigh syndrome, Mitochondrial myopathy, and Tay-Sachs.</w:t>
      </w:r>
      <w:r w:rsidR="00924070">
        <w:t xml:space="preserve"> These nine disorders </w:t>
      </w:r>
      <w:r w:rsidR="00040E7D">
        <w:t>equate</w:t>
      </w:r>
      <w:r w:rsidR="00D97442">
        <w:t xml:space="preserve"> to the study’s prediction classifications</w:t>
      </w:r>
      <w:r w:rsidR="00040E7D">
        <w:t xml:space="preserve">, and the objective </w:t>
      </w:r>
      <w:r>
        <w:rPr>
          <w:rFonts w:cstheme="minorHAnsi"/>
          <w:szCs w:val="22"/>
        </w:rPr>
        <w:t xml:space="preserve">translates to </w:t>
      </w:r>
      <w:r w:rsidR="00831769">
        <w:rPr>
          <w:rFonts w:cstheme="minorHAnsi"/>
          <w:szCs w:val="22"/>
        </w:rPr>
        <w:t>a</w:t>
      </w:r>
      <w:r>
        <w:rPr>
          <w:rFonts w:cstheme="minorHAnsi"/>
          <w:szCs w:val="22"/>
        </w:rPr>
        <w:t xml:space="preser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A</m:t>
            </m:r>
          </m:sub>
        </m:sSub>
      </m:oMath>
      <w:r>
        <w:rPr>
          <w:rFonts w:eastAsiaTheme="minorEastAsia" w:cstheme="minorHAnsi"/>
        </w:rPr>
        <w:t xml:space="preserve">) </w:t>
      </w:r>
      <w:r>
        <w:rPr>
          <w:rFonts w:cstheme="minorHAnsi"/>
          <w:szCs w:val="22"/>
        </w:rPr>
        <w:t xml:space="preserve">that </w:t>
      </w:r>
      <w:r w:rsidR="00040E7D">
        <w:rPr>
          <w:rFonts w:cstheme="minorHAnsi"/>
          <w:szCs w:val="22"/>
        </w:rPr>
        <w:t xml:space="preserve">these </w:t>
      </w:r>
      <w:r w:rsidR="006B3D35">
        <w:rPr>
          <w:rFonts w:cstheme="minorHAnsi"/>
          <w:szCs w:val="22"/>
        </w:rPr>
        <w:t>disorders</w:t>
      </w:r>
      <w:r>
        <w:rPr>
          <w:rFonts w:cstheme="minorHAnsi"/>
          <w:szCs w:val="22"/>
        </w:rPr>
        <w:t xml:space="preserve"> may be </w:t>
      </w:r>
      <w:r w:rsidR="00CF676A">
        <w:rPr>
          <w:rFonts w:cstheme="minorHAnsi"/>
          <w:szCs w:val="22"/>
        </w:rPr>
        <w:t>predicte</w:t>
      </w:r>
      <w:r w:rsidR="00D42992">
        <w:rPr>
          <w:rFonts w:cstheme="minorHAnsi"/>
          <w:szCs w:val="22"/>
        </w:rPr>
        <w:t xml:space="preserve">d (classified) within a reasonable margin of error, </w:t>
      </w:r>
      <w:r>
        <w:rPr>
          <w:rFonts w:eastAsiaTheme="minorEastAsia" w:cstheme="minorHAnsi"/>
          <w:szCs w:val="22"/>
        </w:rPr>
        <w:t>with a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eastAsiaTheme="minorEastAsia" w:cstheme="minorHAnsi"/>
        </w:rPr>
        <w:t xml:space="preserve">) </w:t>
      </w:r>
      <w:r>
        <w:rPr>
          <w:rFonts w:eastAsiaTheme="minorEastAsia" w:cstheme="minorHAnsi"/>
          <w:szCs w:val="22"/>
        </w:rPr>
        <w:t xml:space="preserve">of independence or </w:t>
      </w:r>
      <w:r>
        <w:rPr>
          <w:rFonts w:cstheme="minorHAnsi"/>
          <w:szCs w:val="22"/>
        </w:rPr>
        <w:t xml:space="preserve">no </w:t>
      </w:r>
      <w:r w:rsidR="00D42992">
        <w:rPr>
          <w:rFonts w:cstheme="minorHAnsi"/>
          <w:szCs w:val="22"/>
        </w:rPr>
        <w:t xml:space="preserve">classification possible </w:t>
      </w:r>
      <w:r>
        <w:rPr>
          <w:rFonts w:cstheme="minorHAnsi"/>
          <w:szCs w:val="22"/>
        </w:rPr>
        <w:t>(in this use case).</w:t>
      </w:r>
    </w:p>
    <w:p w14:paraId="3CAAB786" w14:textId="77777777" w:rsidR="006A3F4B" w:rsidRDefault="006A3F4B" w:rsidP="00197853">
      <w:pPr>
        <w:ind w:firstLine="0"/>
        <w:rPr>
          <w:rFonts w:cstheme="minorHAnsi"/>
          <w:szCs w:val="22"/>
        </w:rPr>
      </w:pPr>
    </w:p>
    <w:p w14:paraId="4DACC633" w14:textId="77777777" w:rsidR="00C87BE3" w:rsidRDefault="00C87BE3" w:rsidP="768B7B75">
      <w:pPr>
        <w:widowControl/>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14:paraId="02A87E97" w14:textId="0E863505" w:rsidR="00913193" w:rsidRDefault="768B7B75" w:rsidP="768B7B75">
      <w:pPr>
        <w:pStyle w:val="Heading1"/>
        <w:rPr>
          <w:szCs w:val="24"/>
        </w:rPr>
      </w:pPr>
      <w:r w:rsidRPr="768B7B75">
        <w:rPr>
          <w:szCs w:val="24"/>
        </w:rPr>
        <w:t>Method</w:t>
      </w:r>
    </w:p>
    <w:p w14:paraId="312A74CA" w14:textId="77777777" w:rsidR="000A049A" w:rsidRDefault="000A049A" w:rsidP="000A049A">
      <w:pPr>
        <w:rPr>
          <w:rFonts w:cstheme="minorHAnsi"/>
          <w:szCs w:val="22"/>
        </w:rPr>
      </w:pPr>
      <w:r>
        <w:rPr>
          <w:rFonts w:cstheme="minorHAnsi"/>
          <w:szCs w:val="22"/>
        </w:rPr>
        <w:t>The study followed a structured data research process, including exploratory data analysis, modeling, and evaluation, beginning with data acquisition, preparation, mining, and representation as described in this section.</w:t>
      </w:r>
    </w:p>
    <w:p w14:paraId="5E2A7530" w14:textId="77777777" w:rsidR="000A049A" w:rsidRDefault="000A049A" w:rsidP="000A049A">
      <w:pPr>
        <w:pStyle w:val="Heading2"/>
      </w:pPr>
      <w:r>
        <w:t>Data Collection and Pre-Processing</w:t>
      </w:r>
    </w:p>
    <w:p w14:paraId="52F3D695" w14:textId="3519391C" w:rsidR="00340D1F" w:rsidRDefault="007D7CBA" w:rsidP="00340D1F">
      <w:r>
        <w:t xml:space="preserve">Secondary </w:t>
      </w:r>
      <w:r w:rsidR="00446440">
        <w:t>child genetic disorder</w:t>
      </w:r>
      <w:r>
        <w:t xml:space="preserve"> data was obtained indirectly via Kaggle (Kaggle, 2022). These datasets were initially downloaded as “raw” comma-separated value (CSV) files, imported into a development R</w:t>
      </w:r>
      <w:r w:rsidR="00840C64">
        <w:t xml:space="preserve"> file, </w:t>
      </w:r>
      <w:r>
        <w:t xml:space="preserve">and preliminarily confirmed </w:t>
      </w:r>
      <w:r w:rsidR="00340D1F">
        <w:t xml:space="preserve">for essential data integrity. </w:t>
      </w:r>
      <w:r w:rsidR="00340D1F" w:rsidRPr="00357BC4">
        <w:t xml:space="preserve">The following Table </w:t>
      </w:r>
      <w:r w:rsidR="00340D1F">
        <w:t>1</w:t>
      </w:r>
      <w:r w:rsidR="00340D1F" w:rsidRPr="00357BC4">
        <w:t xml:space="preserve"> summarizes the set of provided data assets:</w:t>
      </w:r>
    </w:p>
    <w:p w14:paraId="78F30F53" w14:textId="77777777" w:rsidR="008E5D1C" w:rsidRPr="00357BC4" w:rsidRDefault="008E5D1C" w:rsidP="008E5D1C">
      <w:pPr>
        <w:pStyle w:val="Heading3"/>
      </w:pPr>
      <w:r w:rsidRPr="00357BC4">
        <w:t xml:space="preserve">Table </w:t>
      </w:r>
      <w:r>
        <w:t>1</w:t>
      </w:r>
    </w:p>
    <w:p w14:paraId="1F9FD353" w14:textId="77777777" w:rsidR="008E5D1C" w:rsidRPr="00357BC4" w:rsidRDefault="008E5D1C" w:rsidP="008E5D1C">
      <w:pPr>
        <w:ind w:firstLine="0"/>
        <w:rPr>
          <w:rStyle w:val="SubtleEmphasis"/>
        </w:rPr>
      </w:pPr>
      <w:r>
        <w:rPr>
          <w:rStyle w:val="SubtleEmphasis"/>
        </w:rPr>
        <w:t xml:space="preserve">Genetic Disorder </w:t>
      </w:r>
      <w:r w:rsidRPr="00357BC4">
        <w:rPr>
          <w:rStyle w:val="SubtleEmphasis"/>
        </w:rPr>
        <w:t>Data Summary</w:t>
      </w:r>
    </w:p>
    <w:tbl>
      <w:tblPr>
        <w:tblW w:w="9504" w:type="dxa"/>
        <w:tblLook w:val="04A0" w:firstRow="1" w:lastRow="0" w:firstColumn="1" w:lastColumn="0" w:noHBand="0" w:noVBand="1"/>
      </w:tblPr>
      <w:tblGrid>
        <w:gridCol w:w="1800"/>
        <w:gridCol w:w="4230"/>
        <w:gridCol w:w="1372"/>
        <w:gridCol w:w="1022"/>
        <w:gridCol w:w="1080"/>
      </w:tblGrid>
      <w:tr w:rsidR="00511ED0" w:rsidRPr="00357BC4" w14:paraId="335A0D83" w14:textId="77777777" w:rsidTr="00F873B7">
        <w:trPr>
          <w:trHeight w:val="274"/>
        </w:trPr>
        <w:tc>
          <w:tcPr>
            <w:tcW w:w="1800" w:type="dxa"/>
            <w:tcBorders>
              <w:top w:val="single" w:sz="4" w:space="0" w:color="auto"/>
              <w:left w:val="nil"/>
              <w:bottom w:val="single" w:sz="4" w:space="0" w:color="auto"/>
              <w:right w:val="nil"/>
            </w:tcBorders>
            <w:shd w:val="clear" w:color="auto" w:fill="auto"/>
            <w:noWrap/>
            <w:vAlign w:val="bottom"/>
            <w:hideMark/>
          </w:tcPr>
          <w:p w14:paraId="517AC77B" w14:textId="77777777" w:rsidR="00511ED0" w:rsidRPr="00357BC4" w:rsidRDefault="00511ED0" w:rsidP="00486FE9">
            <w:pPr>
              <w:spacing w:before="20" w:after="20" w:line="240" w:lineRule="auto"/>
              <w:ind w:firstLine="0"/>
              <w:jc w:val="center"/>
              <w:rPr>
                <w:rFonts w:eastAsia="Times New Roman" w:cs="Calibri"/>
                <w:b/>
                <w:bCs/>
                <w:color w:val="000000"/>
                <w:sz w:val="21"/>
              </w:rPr>
            </w:pPr>
            <w:r w:rsidRPr="00357BC4">
              <w:rPr>
                <w:rFonts w:eastAsia="Times New Roman" w:cs="Calibri"/>
                <w:b/>
                <w:bCs/>
                <w:color w:val="000000"/>
                <w:sz w:val="21"/>
              </w:rPr>
              <w:t>File Name</w:t>
            </w:r>
          </w:p>
        </w:tc>
        <w:tc>
          <w:tcPr>
            <w:tcW w:w="4230" w:type="dxa"/>
            <w:tcBorders>
              <w:top w:val="single" w:sz="4" w:space="0" w:color="auto"/>
              <w:left w:val="nil"/>
              <w:bottom w:val="single" w:sz="4" w:space="0" w:color="auto"/>
              <w:right w:val="nil"/>
            </w:tcBorders>
            <w:shd w:val="clear" w:color="auto" w:fill="auto"/>
            <w:noWrap/>
            <w:vAlign w:val="bottom"/>
            <w:hideMark/>
          </w:tcPr>
          <w:p w14:paraId="6E439997" w14:textId="77777777" w:rsidR="00511ED0" w:rsidRPr="00357BC4" w:rsidRDefault="00511ED0" w:rsidP="00486FE9">
            <w:pPr>
              <w:spacing w:before="20" w:after="20" w:line="240" w:lineRule="auto"/>
              <w:ind w:firstLine="0"/>
              <w:jc w:val="center"/>
              <w:rPr>
                <w:rFonts w:eastAsia="Times New Roman" w:cs="Calibri"/>
                <w:b/>
                <w:bCs/>
                <w:color w:val="000000"/>
                <w:sz w:val="21"/>
              </w:rPr>
            </w:pPr>
            <w:r w:rsidRPr="00357BC4">
              <w:rPr>
                <w:rFonts w:eastAsia="Times New Roman" w:cs="Calibri"/>
                <w:b/>
                <w:bCs/>
                <w:color w:val="000000"/>
                <w:sz w:val="21"/>
              </w:rPr>
              <w:t>Dataset Description</w:t>
            </w:r>
          </w:p>
        </w:tc>
        <w:tc>
          <w:tcPr>
            <w:tcW w:w="1372" w:type="dxa"/>
            <w:tcBorders>
              <w:top w:val="single" w:sz="4" w:space="0" w:color="auto"/>
              <w:left w:val="nil"/>
              <w:bottom w:val="single" w:sz="4" w:space="0" w:color="auto"/>
              <w:right w:val="nil"/>
            </w:tcBorders>
          </w:tcPr>
          <w:p w14:paraId="59138E7D" w14:textId="2D2F8571" w:rsidR="00511ED0" w:rsidRPr="00357BC4" w:rsidRDefault="00F71B6B" w:rsidP="00486FE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Observations</w:t>
            </w:r>
          </w:p>
        </w:tc>
        <w:tc>
          <w:tcPr>
            <w:tcW w:w="1022" w:type="dxa"/>
            <w:tcBorders>
              <w:top w:val="single" w:sz="4" w:space="0" w:color="auto"/>
              <w:left w:val="nil"/>
              <w:bottom w:val="single" w:sz="4" w:space="0" w:color="auto"/>
              <w:right w:val="nil"/>
            </w:tcBorders>
            <w:shd w:val="clear" w:color="auto" w:fill="auto"/>
            <w:noWrap/>
            <w:vAlign w:val="bottom"/>
            <w:hideMark/>
          </w:tcPr>
          <w:p w14:paraId="326822E1" w14:textId="518E1384" w:rsidR="00511ED0" w:rsidRPr="00357BC4" w:rsidRDefault="00F71B6B" w:rsidP="00486FE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Labels</w:t>
            </w:r>
          </w:p>
        </w:tc>
        <w:tc>
          <w:tcPr>
            <w:tcW w:w="1080" w:type="dxa"/>
            <w:tcBorders>
              <w:top w:val="single" w:sz="4" w:space="0" w:color="auto"/>
              <w:left w:val="nil"/>
              <w:bottom w:val="single" w:sz="4" w:space="0" w:color="auto"/>
              <w:right w:val="nil"/>
            </w:tcBorders>
            <w:shd w:val="clear" w:color="auto" w:fill="auto"/>
            <w:vAlign w:val="bottom"/>
            <w:hideMark/>
          </w:tcPr>
          <w:p w14:paraId="600ED04D" w14:textId="7F4414A7" w:rsidR="00511ED0" w:rsidRPr="00357BC4" w:rsidRDefault="00F71B6B" w:rsidP="00486FE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Features</w:t>
            </w:r>
          </w:p>
        </w:tc>
      </w:tr>
      <w:tr w:rsidR="00511ED0" w:rsidRPr="00357BC4" w14:paraId="7F131179" w14:textId="77777777" w:rsidTr="00F873B7">
        <w:trPr>
          <w:trHeight w:val="274"/>
        </w:trPr>
        <w:tc>
          <w:tcPr>
            <w:tcW w:w="1800" w:type="dxa"/>
            <w:tcBorders>
              <w:top w:val="single" w:sz="4" w:space="0" w:color="auto"/>
              <w:left w:val="nil"/>
              <w:bottom w:val="nil"/>
              <w:right w:val="nil"/>
            </w:tcBorders>
            <w:shd w:val="clear" w:color="auto" w:fill="auto"/>
            <w:noWrap/>
            <w:hideMark/>
          </w:tcPr>
          <w:p w14:paraId="20C537E1" w14:textId="77777777" w:rsidR="00511ED0" w:rsidRPr="00357BC4" w:rsidRDefault="00511ED0" w:rsidP="00486FE9">
            <w:pPr>
              <w:spacing w:before="60" w:after="20" w:line="240" w:lineRule="auto"/>
              <w:ind w:firstLine="0"/>
              <w:rPr>
                <w:rFonts w:eastAsia="Times New Roman" w:cs="Calibri"/>
                <w:color w:val="000000"/>
                <w:sz w:val="21"/>
              </w:rPr>
            </w:pPr>
            <w:r w:rsidRPr="00357BC4">
              <w:rPr>
                <w:rFonts w:eastAsia="Times New Roman" w:cs="Calibri"/>
                <w:color w:val="000000"/>
                <w:sz w:val="21"/>
              </w:rPr>
              <w:t>train.csv</w:t>
            </w:r>
          </w:p>
        </w:tc>
        <w:tc>
          <w:tcPr>
            <w:tcW w:w="4230" w:type="dxa"/>
            <w:tcBorders>
              <w:top w:val="single" w:sz="4" w:space="0" w:color="auto"/>
              <w:left w:val="nil"/>
              <w:bottom w:val="nil"/>
              <w:right w:val="nil"/>
            </w:tcBorders>
            <w:shd w:val="clear" w:color="auto" w:fill="auto"/>
            <w:noWrap/>
            <w:hideMark/>
          </w:tcPr>
          <w:p w14:paraId="48FD6BAF" w14:textId="7D91E54F" w:rsidR="00511ED0" w:rsidRPr="00357BC4" w:rsidRDefault="00511ED0" w:rsidP="00486FE9">
            <w:pPr>
              <w:spacing w:before="60" w:after="20" w:line="240" w:lineRule="auto"/>
              <w:ind w:firstLine="0"/>
              <w:rPr>
                <w:rFonts w:eastAsia="Times New Roman" w:cs="Calibri"/>
                <w:color w:val="000000"/>
                <w:sz w:val="21"/>
              </w:rPr>
            </w:pPr>
            <w:r w:rsidRPr="00357BC4">
              <w:rPr>
                <w:rFonts w:eastAsia="Times New Roman" w:cs="Calibri"/>
                <w:color w:val="000000"/>
                <w:sz w:val="21"/>
              </w:rPr>
              <w:t>Training</w:t>
            </w:r>
            <w:r>
              <w:rPr>
                <w:rFonts w:eastAsia="Times New Roman" w:cs="Calibri"/>
                <w:color w:val="000000"/>
                <w:sz w:val="21"/>
              </w:rPr>
              <w:t xml:space="preserve"> (sample) set of child genetic disorders with related parent gene characteristics and child treatment information</w:t>
            </w:r>
          </w:p>
        </w:tc>
        <w:tc>
          <w:tcPr>
            <w:tcW w:w="1372" w:type="dxa"/>
            <w:tcBorders>
              <w:top w:val="single" w:sz="4" w:space="0" w:color="auto"/>
              <w:left w:val="nil"/>
              <w:bottom w:val="nil"/>
              <w:right w:val="nil"/>
            </w:tcBorders>
          </w:tcPr>
          <w:p w14:paraId="3B73385E" w14:textId="4002CDAD" w:rsidR="00511ED0" w:rsidRDefault="00F71B6B" w:rsidP="00486FE9">
            <w:pPr>
              <w:spacing w:before="60" w:after="20" w:line="240" w:lineRule="auto"/>
              <w:ind w:left="-102" w:firstLine="0"/>
              <w:jc w:val="right"/>
              <w:rPr>
                <w:rFonts w:eastAsia="Times New Roman" w:cs="Calibri"/>
                <w:color w:val="000000"/>
                <w:sz w:val="21"/>
              </w:rPr>
            </w:pPr>
            <w:r>
              <w:rPr>
                <w:rFonts w:eastAsia="Times New Roman" w:cs="Calibri"/>
                <w:color w:val="000000"/>
                <w:sz w:val="21"/>
              </w:rPr>
              <w:t>22,083</w:t>
            </w:r>
          </w:p>
        </w:tc>
        <w:tc>
          <w:tcPr>
            <w:tcW w:w="1022" w:type="dxa"/>
            <w:tcBorders>
              <w:top w:val="single" w:sz="4" w:space="0" w:color="auto"/>
              <w:left w:val="nil"/>
              <w:bottom w:val="nil"/>
              <w:right w:val="nil"/>
            </w:tcBorders>
            <w:shd w:val="clear" w:color="auto" w:fill="auto"/>
            <w:noWrap/>
            <w:hideMark/>
          </w:tcPr>
          <w:p w14:paraId="3D18F436" w14:textId="01102A66" w:rsidR="00511ED0" w:rsidRPr="00357BC4" w:rsidRDefault="00F71B6B" w:rsidP="00486FE9">
            <w:pPr>
              <w:spacing w:before="60" w:after="20" w:line="240" w:lineRule="auto"/>
              <w:ind w:left="-102" w:firstLine="0"/>
              <w:jc w:val="right"/>
              <w:rPr>
                <w:rFonts w:eastAsia="Times New Roman" w:cs="Calibri"/>
                <w:color w:val="000000"/>
                <w:sz w:val="21"/>
              </w:rPr>
            </w:pPr>
            <w:r>
              <w:rPr>
                <w:rFonts w:eastAsia="Times New Roman" w:cs="Calibri"/>
                <w:color w:val="000000"/>
                <w:sz w:val="21"/>
              </w:rPr>
              <w:t>2</w:t>
            </w:r>
          </w:p>
        </w:tc>
        <w:tc>
          <w:tcPr>
            <w:tcW w:w="1080" w:type="dxa"/>
            <w:tcBorders>
              <w:top w:val="single" w:sz="4" w:space="0" w:color="auto"/>
              <w:left w:val="nil"/>
              <w:bottom w:val="nil"/>
              <w:right w:val="nil"/>
            </w:tcBorders>
            <w:shd w:val="clear" w:color="auto" w:fill="auto"/>
            <w:noWrap/>
            <w:hideMark/>
          </w:tcPr>
          <w:p w14:paraId="015D9B14" w14:textId="45B39F00" w:rsidR="00511ED0" w:rsidRPr="00357BC4" w:rsidRDefault="00F71B6B" w:rsidP="00486FE9">
            <w:pPr>
              <w:spacing w:before="60" w:after="20" w:line="240" w:lineRule="auto"/>
              <w:ind w:left="-102" w:firstLineChars="200" w:firstLine="420"/>
              <w:jc w:val="right"/>
              <w:rPr>
                <w:rFonts w:eastAsia="Times New Roman" w:cs="Calibri"/>
                <w:color w:val="000000"/>
                <w:sz w:val="21"/>
              </w:rPr>
            </w:pPr>
            <w:r>
              <w:rPr>
                <w:rFonts w:eastAsia="Times New Roman" w:cs="Calibri"/>
                <w:color w:val="000000"/>
                <w:sz w:val="21"/>
              </w:rPr>
              <w:t>43</w:t>
            </w:r>
          </w:p>
        </w:tc>
      </w:tr>
      <w:tr w:rsidR="00511ED0" w:rsidRPr="00357BC4" w14:paraId="70AB8264" w14:textId="77777777" w:rsidTr="00F873B7">
        <w:trPr>
          <w:trHeight w:val="274"/>
        </w:trPr>
        <w:tc>
          <w:tcPr>
            <w:tcW w:w="1800" w:type="dxa"/>
            <w:tcBorders>
              <w:top w:val="nil"/>
              <w:left w:val="nil"/>
              <w:bottom w:val="single" w:sz="4" w:space="0" w:color="auto"/>
              <w:right w:val="nil"/>
            </w:tcBorders>
            <w:shd w:val="clear" w:color="auto" w:fill="auto"/>
            <w:noWrap/>
            <w:hideMark/>
          </w:tcPr>
          <w:p w14:paraId="405583A7" w14:textId="412AB65D" w:rsidR="00511ED0" w:rsidRPr="00357BC4" w:rsidRDefault="00511ED0" w:rsidP="00486FE9">
            <w:pPr>
              <w:spacing w:before="60" w:after="60" w:line="240" w:lineRule="auto"/>
              <w:ind w:firstLine="0"/>
              <w:rPr>
                <w:rFonts w:eastAsia="Times New Roman" w:cs="Calibri"/>
                <w:color w:val="000000"/>
                <w:sz w:val="21"/>
              </w:rPr>
            </w:pPr>
            <w:r>
              <w:rPr>
                <w:rFonts w:eastAsia="Times New Roman" w:cs="Calibri"/>
                <w:color w:val="000000"/>
                <w:sz w:val="21"/>
              </w:rPr>
              <w:t>test.csv</w:t>
            </w:r>
          </w:p>
        </w:tc>
        <w:tc>
          <w:tcPr>
            <w:tcW w:w="4230" w:type="dxa"/>
            <w:tcBorders>
              <w:top w:val="nil"/>
              <w:left w:val="nil"/>
              <w:bottom w:val="single" w:sz="4" w:space="0" w:color="auto"/>
              <w:right w:val="nil"/>
            </w:tcBorders>
            <w:shd w:val="clear" w:color="auto" w:fill="auto"/>
            <w:noWrap/>
            <w:hideMark/>
          </w:tcPr>
          <w:p w14:paraId="2BA86C1F" w14:textId="64ACC91C" w:rsidR="00511ED0" w:rsidRPr="00357BC4" w:rsidRDefault="00511ED0" w:rsidP="00486FE9">
            <w:pPr>
              <w:spacing w:before="60" w:after="60" w:line="240" w:lineRule="auto"/>
              <w:ind w:firstLine="0"/>
              <w:rPr>
                <w:rFonts w:eastAsia="Times New Roman" w:cs="Calibri"/>
                <w:color w:val="000000"/>
                <w:sz w:val="21"/>
              </w:rPr>
            </w:pPr>
            <w:r>
              <w:rPr>
                <w:rFonts w:eastAsia="Times New Roman" w:cs="Calibri"/>
                <w:color w:val="000000"/>
                <w:sz w:val="21"/>
              </w:rPr>
              <w:t xml:space="preserve">Test set of child data </w:t>
            </w:r>
            <w:r w:rsidRPr="002F76CF">
              <w:rPr>
                <w:rFonts w:eastAsia="Times New Roman" w:cs="Calibri"/>
                <w:i/>
                <w:iCs/>
                <w:color w:val="000000"/>
                <w:sz w:val="21"/>
              </w:rPr>
              <w:t>without</w:t>
            </w:r>
            <w:r>
              <w:rPr>
                <w:rFonts w:eastAsia="Times New Roman" w:cs="Calibri"/>
                <w:color w:val="000000"/>
                <w:sz w:val="21"/>
              </w:rPr>
              <w:t xml:space="preserve"> pre-labeled genetic disorder</w:t>
            </w:r>
          </w:p>
        </w:tc>
        <w:tc>
          <w:tcPr>
            <w:tcW w:w="1372" w:type="dxa"/>
            <w:tcBorders>
              <w:top w:val="nil"/>
              <w:left w:val="nil"/>
              <w:bottom w:val="single" w:sz="4" w:space="0" w:color="auto"/>
              <w:right w:val="nil"/>
            </w:tcBorders>
          </w:tcPr>
          <w:p w14:paraId="068E6CBE" w14:textId="2B4503DC" w:rsidR="00511ED0" w:rsidRDefault="00F71B6B" w:rsidP="00486FE9">
            <w:pPr>
              <w:spacing w:before="60" w:after="60" w:line="240" w:lineRule="auto"/>
              <w:ind w:firstLine="0"/>
              <w:jc w:val="right"/>
              <w:rPr>
                <w:rFonts w:eastAsia="Times New Roman" w:cs="Calibri"/>
                <w:color w:val="000000"/>
                <w:sz w:val="21"/>
              </w:rPr>
            </w:pPr>
            <w:r>
              <w:rPr>
                <w:rFonts w:eastAsia="Times New Roman" w:cs="Calibri"/>
                <w:color w:val="000000"/>
                <w:sz w:val="21"/>
              </w:rPr>
              <w:t>9,463</w:t>
            </w:r>
          </w:p>
        </w:tc>
        <w:tc>
          <w:tcPr>
            <w:tcW w:w="1022" w:type="dxa"/>
            <w:tcBorders>
              <w:top w:val="nil"/>
              <w:left w:val="nil"/>
              <w:bottom w:val="single" w:sz="4" w:space="0" w:color="auto"/>
              <w:right w:val="nil"/>
            </w:tcBorders>
            <w:shd w:val="clear" w:color="auto" w:fill="auto"/>
            <w:noWrap/>
            <w:hideMark/>
          </w:tcPr>
          <w:p w14:paraId="77489B8E" w14:textId="6C7E4916" w:rsidR="00511ED0" w:rsidRPr="00357BC4" w:rsidRDefault="00F71B6B" w:rsidP="00486FE9">
            <w:pPr>
              <w:spacing w:before="60" w:after="60" w:line="240" w:lineRule="auto"/>
              <w:ind w:firstLine="0"/>
              <w:jc w:val="right"/>
              <w:rPr>
                <w:rFonts w:eastAsia="Times New Roman" w:cs="Calibri"/>
                <w:color w:val="000000"/>
                <w:sz w:val="21"/>
              </w:rPr>
            </w:pPr>
            <w:r>
              <w:rPr>
                <w:rFonts w:eastAsia="Times New Roman" w:cs="Calibri"/>
                <w:color w:val="000000"/>
                <w:sz w:val="21"/>
              </w:rPr>
              <w:t>0</w:t>
            </w:r>
          </w:p>
        </w:tc>
        <w:tc>
          <w:tcPr>
            <w:tcW w:w="1080" w:type="dxa"/>
            <w:tcBorders>
              <w:top w:val="nil"/>
              <w:left w:val="nil"/>
              <w:bottom w:val="single" w:sz="4" w:space="0" w:color="auto"/>
              <w:right w:val="nil"/>
            </w:tcBorders>
            <w:shd w:val="clear" w:color="auto" w:fill="auto"/>
            <w:noWrap/>
            <w:hideMark/>
          </w:tcPr>
          <w:p w14:paraId="37847C90" w14:textId="56DC7B14" w:rsidR="00511ED0" w:rsidRPr="00357BC4" w:rsidRDefault="00511ED0" w:rsidP="00486FE9">
            <w:pPr>
              <w:spacing w:before="60" w:after="60" w:line="240" w:lineRule="auto"/>
              <w:ind w:left="-102" w:firstLineChars="200" w:firstLine="420"/>
              <w:jc w:val="right"/>
              <w:rPr>
                <w:rFonts w:eastAsia="Times New Roman" w:cs="Calibri"/>
                <w:color w:val="000000"/>
                <w:sz w:val="21"/>
              </w:rPr>
            </w:pPr>
            <w:r>
              <w:rPr>
                <w:rFonts w:eastAsia="Times New Roman" w:cs="Calibri"/>
                <w:color w:val="000000"/>
                <w:sz w:val="21"/>
              </w:rPr>
              <w:t>43</w:t>
            </w:r>
          </w:p>
        </w:tc>
      </w:tr>
    </w:tbl>
    <w:p w14:paraId="7EB62D9C" w14:textId="77777777" w:rsidR="008E5D1C" w:rsidRPr="00357BC4" w:rsidRDefault="008E5D1C" w:rsidP="008E5D1C">
      <w:pPr>
        <w:ind w:firstLine="0"/>
      </w:pPr>
    </w:p>
    <w:p w14:paraId="2FAB3521" w14:textId="5CBE1245" w:rsidR="000A049A" w:rsidRDefault="000A049A" w:rsidP="003005C0">
      <w:r w:rsidRPr="00357BC4">
        <w:t xml:space="preserve">Based on </w:t>
      </w:r>
      <w:r>
        <w:t xml:space="preserve">a </w:t>
      </w:r>
      <w:r w:rsidRPr="00357BC4">
        <w:t>preliminary review</w:t>
      </w:r>
      <w:r>
        <w:t>, train.csv</w:t>
      </w:r>
      <w:r w:rsidR="002449B5">
        <w:t xml:space="preserve"> –</w:t>
      </w:r>
      <w:r>
        <w:t xml:space="preserve"> </w:t>
      </w:r>
      <w:r w:rsidR="00A60F61">
        <w:t xml:space="preserve">as </w:t>
      </w:r>
      <w:r w:rsidR="00006674">
        <w:t>the only</w:t>
      </w:r>
      <w:r w:rsidR="00A60F61">
        <w:t xml:space="preserve"> labeled dataset </w:t>
      </w:r>
      <w:r w:rsidR="003005C0">
        <w:t xml:space="preserve">– </w:t>
      </w:r>
      <w:r w:rsidR="00F46A4E">
        <w:t>was</w:t>
      </w:r>
      <w:r>
        <w:t xml:space="preserve"> most relevant to this exploratory study and was retained for further analysis and modeling.</w:t>
      </w:r>
      <w:r w:rsidR="008C50AE">
        <w:t xml:space="preserve"> </w:t>
      </w:r>
    </w:p>
    <w:p w14:paraId="5621F393" w14:textId="77777777" w:rsidR="000A049A" w:rsidRDefault="000A049A" w:rsidP="000A049A">
      <w:pPr>
        <w:pStyle w:val="Heading2"/>
      </w:pPr>
      <w:r>
        <w:t>Sample Characteristics</w:t>
      </w:r>
    </w:p>
    <w:p w14:paraId="78F9AC1A" w14:textId="61A36DC5" w:rsidR="000149EF" w:rsidRDefault="00D02449" w:rsidP="00557475">
      <w:r>
        <w:t xml:space="preserve">As summarized in Table 1, </w:t>
      </w:r>
      <w:r>
        <w:rPr>
          <w:rFonts w:cstheme="minorHAnsi"/>
          <w:szCs w:val="22"/>
        </w:rPr>
        <w:t>the full research dataset include</w:t>
      </w:r>
      <w:r w:rsidR="000402D1">
        <w:rPr>
          <w:rFonts w:cstheme="minorHAnsi"/>
          <w:szCs w:val="22"/>
        </w:rPr>
        <w:t>s</w:t>
      </w:r>
      <w:r>
        <w:rPr>
          <w:rFonts w:cstheme="minorHAnsi"/>
          <w:szCs w:val="22"/>
        </w:rPr>
        <w:t xml:space="preserve"> 22,083 </w:t>
      </w:r>
      <w:r>
        <w:rPr>
          <w:rFonts w:eastAsiaTheme="minorEastAsia" w:cstheme="minorHAnsi"/>
          <w:szCs w:val="22"/>
        </w:rPr>
        <w:t xml:space="preserve">unique child genetic disorder </w:t>
      </w:r>
      <w:r>
        <w:rPr>
          <w:rFonts w:cstheme="minorHAnsi"/>
          <w:szCs w:val="22"/>
        </w:rPr>
        <w:t>observations</w:t>
      </w:r>
      <w:r w:rsidR="00204C0C">
        <w:rPr>
          <w:rFonts w:cstheme="minorHAnsi"/>
          <w:szCs w:val="22"/>
        </w:rPr>
        <w:t>.</w:t>
      </w:r>
      <w:r w:rsidR="00854AA8">
        <w:rPr>
          <w:rFonts w:cstheme="minorHAnsi"/>
          <w:szCs w:val="22"/>
        </w:rPr>
        <w:t xml:space="preserve"> </w:t>
      </w:r>
      <w:r w:rsidR="00DF16B0">
        <w:t>After eliminating 3,140 observations with missing labels</w:t>
      </w:r>
      <w:r w:rsidR="00280629">
        <w:t xml:space="preserve">, </w:t>
      </w:r>
      <w:r w:rsidR="00DF16B0">
        <w:t>18,493 observations remained.</w:t>
      </w:r>
      <w:r w:rsidR="00CD084C">
        <w:t xml:space="preserve"> This remaining dataset was then split</w:t>
      </w:r>
      <w:r w:rsidR="00B15C45">
        <w:t xml:space="preserve"> into</w:t>
      </w:r>
      <w:r w:rsidR="00CD084C">
        <w:t xml:space="preserve"> </w:t>
      </w:r>
      <w:r w:rsidR="00B15C45">
        <w:t>80%/20%</w:t>
      </w:r>
      <w:r w:rsidR="000149EF">
        <w:t xml:space="preserve"> training/test components before further pre-processing and </w:t>
      </w:r>
      <w:r w:rsidR="00290816">
        <w:t>ultimately modeling.</w:t>
      </w:r>
      <w:r w:rsidR="005C4EEA">
        <w:t xml:space="preserve"> Note this split was stratified to </w:t>
      </w:r>
      <w:r w:rsidR="00094406">
        <w:t>accommodate imbalance across the nine prediction classifications.</w:t>
      </w:r>
    </w:p>
    <w:p w14:paraId="014EB36B" w14:textId="7938879D" w:rsidR="0001172A" w:rsidRDefault="00E643E1" w:rsidP="00557475">
      <w:r>
        <w:t>Appendix B</w:t>
      </w:r>
      <w:r w:rsidR="00D02449" w:rsidRPr="00357BC4">
        <w:t xml:space="preserve"> </w:t>
      </w:r>
      <w:r w:rsidR="000A2F52">
        <w:t>itemizes</w:t>
      </w:r>
      <w:r w:rsidR="00D02449">
        <w:t xml:space="preserve"> the</w:t>
      </w:r>
      <w:r w:rsidR="006A6D05">
        <w:t xml:space="preserve"> genetic disorder </w:t>
      </w:r>
      <w:r w:rsidR="00D02449">
        <w:t>dataset (train.csv) structure</w:t>
      </w:r>
      <w:r w:rsidR="00C03591">
        <w:t>.</w:t>
      </w:r>
      <w:r w:rsidR="00134573">
        <w:t xml:space="preserve"> </w:t>
      </w:r>
      <w:r w:rsidR="000A2F52">
        <w:t xml:space="preserve">In summary, </w:t>
      </w:r>
      <w:r w:rsidR="00134573">
        <w:t xml:space="preserve">the </w:t>
      </w:r>
      <w:r w:rsidR="00B833FF">
        <w:t xml:space="preserve">base </w:t>
      </w:r>
      <w:r w:rsidR="00134573">
        <w:t xml:space="preserve">dataset contains </w:t>
      </w:r>
      <w:r w:rsidR="00627368">
        <w:t xml:space="preserve">43 prospective independent variables </w:t>
      </w:r>
      <w:r w:rsidR="000A2F52">
        <w:t xml:space="preserve">including </w:t>
      </w:r>
      <w:r w:rsidR="00A57C4B">
        <w:t>5</w:t>
      </w:r>
      <w:r w:rsidR="007B4030">
        <w:t xml:space="preserve"> nominal-numeric, </w:t>
      </w:r>
      <w:r w:rsidR="007D517B">
        <w:t>2</w:t>
      </w:r>
      <w:r w:rsidR="007B4030">
        <w:t xml:space="preserve"> </w:t>
      </w:r>
      <w:r w:rsidR="003B483B">
        <w:t xml:space="preserve">continuous, </w:t>
      </w:r>
      <w:r w:rsidR="007D517B">
        <w:t xml:space="preserve">10 </w:t>
      </w:r>
      <w:r w:rsidR="00F31D63">
        <w:t xml:space="preserve">discrete (sets), </w:t>
      </w:r>
      <w:r w:rsidR="005A01DF">
        <w:t>20</w:t>
      </w:r>
      <w:r w:rsidR="00F31D63">
        <w:t xml:space="preserve"> </w:t>
      </w:r>
      <w:r w:rsidR="009F3F5D">
        <w:t>nominal-</w:t>
      </w:r>
      <w:r w:rsidR="00F31D63">
        <w:t>categorical</w:t>
      </w:r>
      <w:r w:rsidR="00CC6DE6">
        <w:t xml:space="preserve">, and </w:t>
      </w:r>
      <w:r w:rsidR="00A57C4B">
        <w:t>6</w:t>
      </w:r>
      <w:r w:rsidR="00CC6DE6">
        <w:t xml:space="preserve"> </w:t>
      </w:r>
      <w:proofErr w:type="gramStart"/>
      <w:r w:rsidR="00820D4D">
        <w:t>nominal</w:t>
      </w:r>
      <w:proofErr w:type="gramEnd"/>
      <w:r w:rsidR="00820D4D">
        <w:t xml:space="preserve"> (other)</w:t>
      </w:r>
      <w:r w:rsidR="009B610C">
        <w:t xml:space="preserve"> across patient</w:t>
      </w:r>
      <w:r w:rsidR="00582A52">
        <w:t xml:space="preserve"> and parent information. A preliminary</w:t>
      </w:r>
      <w:r w:rsidR="007363AB">
        <w:t xml:space="preserve"> analysis led to </w:t>
      </w:r>
      <w:r w:rsidR="00582A52">
        <w:t>the</w:t>
      </w:r>
      <w:r w:rsidR="00A23A13">
        <w:t xml:space="preserve"> </w:t>
      </w:r>
      <w:r w:rsidR="007363AB">
        <w:t xml:space="preserve">immediate reduction of </w:t>
      </w:r>
      <w:r w:rsidR="00A23A13">
        <w:t>1</w:t>
      </w:r>
      <w:r w:rsidR="00B757E3">
        <w:t>6</w:t>
      </w:r>
      <w:r w:rsidR="00A23A13">
        <w:t xml:space="preserve"> of these </w:t>
      </w:r>
      <w:r w:rsidR="00582A52">
        <w:t>variables</w:t>
      </w:r>
      <w:r w:rsidR="00A23A13">
        <w:t xml:space="preserve"> as irrelevant to the study’s objective and hypothesis</w:t>
      </w:r>
      <w:r w:rsidR="00C9034F">
        <w:t>, leaving 2</w:t>
      </w:r>
      <w:r w:rsidR="00B757E3">
        <w:t>7</w:t>
      </w:r>
      <w:r w:rsidR="00C9034F">
        <w:t xml:space="preserve"> for model consideration.</w:t>
      </w:r>
    </w:p>
    <w:p w14:paraId="332B4C09" w14:textId="57866ACC" w:rsidR="00DE4E75" w:rsidRDefault="00FB6F6A" w:rsidP="000421D5">
      <w:r>
        <w:t>Univariate analysis and p</w:t>
      </w:r>
      <w:r w:rsidR="00640803">
        <w:t xml:space="preserve">re-processing steps </w:t>
      </w:r>
      <w:r w:rsidR="00DE4E75">
        <w:t>included the following key</w:t>
      </w:r>
      <w:r w:rsidR="00220555">
        <w:t xml:space="preserve"> checkpoints</w:t>
      </w:r>
      <w:r w:rsidR="00ED7EFE">
        <w:t xml:space="preserve"> to optimize feature engineering, reduction, and selection:</w:t>
      </w:r>
    </w:p>
    <w:p w14:paraId="23790A60" w14:textId="50128143" w:rsidR="00220555" w:rsidRDefault="004549F7" w:rsidP="00220555">
      <w:pPr>
        <w:pStyle w:val="ListBullet0"/>
      </w:pPr>
      <w:r>
        <w:t>Class target and label review (including for imbalance)</w:t>
      </w:r>
    </w:p>
    <w:p w14:paraId="1F5FAF1E" w14:textId="56B1A831" w:rsidR="004549F7" w:rsidRDefault="00FB6F6A" w:rsidP="00220555">
      <w:pPr>
        <w:pStyle w:val="ListBullet0"/>
      </w:pPr>
      <w:r>
        <w:t>M</w:t>
      </w:r>
      <w:r w:rsidR="007B6CFB">
        <w:t xml:space="preserve">issing values, </w:t>
      </w:r>
      <w:r w:rsidR="00AB7A4C">
        <w:t>distribution/</w:t>
      </w:r>
      <w:r w:rsidR="00D334D6">
        <w:t>outliers, variances, and other statistical characteristics</w:t>
      </w:r>
    </w:p>
    <w:p w14:paraId="0D0A06D2" w14:textId="28D94A72" w:rsidR="008156FE" w:rsidRDefault="008156FE" w:rsidP="00220555">
      <w:pPr>
        <w:pStyle w:val="ListBullet0"/>
      </w:pPr>
      <w:r>
        <w:t>Variable types and naming conventions (for model compatibility)</w:t>
      </w:r>
    </w:p>
    <w:p w14:paraId="1A9C3D10" w14:textId="353DCB24" w:rsidR="008156FE" w:rsidRDefault="00A07904" w:rsidP="00220555">
      <w:pPr>
        <w:pStyle w:val="ListBullet0"/>
      </w:pPr>
      <w:r>
        <w:t>Standardization</w:t>
      </w:r>
      <w:r w:rsidR="0052056F">
        <w:t>/normalization requirements</w:t>
      </w:r>
    </w:p>
    <w:p w14:paraId="56143797" w14:textId="28DF01FE" w:rsidR="00213150" w:rsidRDefault="00F27A5C" w:rsidP="002957C1">
      <w:pPr>
        <w:ind w:firstLine="0"/>
      </w:pPr>
      <w:r>
        <w:t>Missing values</w:t>
      </w:r>
      <w:r w:rsidR="005142E0">
        <w:t xml:space="preserve"> were of key concern across </w:t>
      </w:r>
      <w:r w:rsidR="006B125A">
        <w:t xml:space="preserve">multiple </w:t>
      </w:r>
      <w:r w:rsidR="005142E0">
        <w:t>features, and imputation</w:t>
      </w:r>
      <w:r w:rsidR="006B125A">
        <w:t xml:space="preserve"> of these values</w:t>
      </w:r>
      <w:r w:rsidR="005142E0">
        <w:t xml:space="preserve"> ranged from medians </w:t>
      </w:r>
      <w:r w:rsidR="00D54266">
        <w:t>for nominal-numeric</w:t>
      </w:r>
      <w:r w:rsidR="00711051">
        <w:t xml:space="preserve"> and </w:t>
      </w:r>
      <w:r w:rsidR="00D54266">
        <w:t>means for continuous</w:t>
      </w:r>
      <w:r w:rsidR="00305D92">
        <w:t xml:space="preserve">, </w:t>
      </w:r>
      <w:r w:rsidR="00711051">
        <w:t xml:space="preserve">to additive categories for categorical predictors. Note more sophisticated imputation methods </w:t>
      </w:r>
      <w:r w:rsidR="006B125A">
        <w:t>including</w:t>
      </w:r>
      <w:r w:rsidR="00894DC7">
        <w:t xml:space="preserve"> k-NN and MICE were attempted with limited </w:t>
      </w:r>
      <w:r w:rsidR="00213150">
        <w:t xml:space="preserve">utility given </w:t>
      </w:r>
      <w:r w:rsidR="00A14AFF">
        <w:t>many</w:t>
      </w:r>
      <w:r w:rsidR="00213150">
        <w:t xml:space="preserve"> categorical features.</w:t>
      </w:r>
    </w:p>
    <w:p w14:paraId="1786554B" w14:textId="77777777" w:rsidR="00A14AFF" w:rsidRDefault="00A14AFF" w:rsidP="00A14AFF">
      <w:pPr>
        <w:pStyle w:val="Heading2"/>
      </w:pPr>
      <w:r>
        <w:t>Multivariate Analysis</w:t>
      </w:r>
    </w:p>
    <w:p w14:paraId="423B56A1" w14:textId="47BC2A7C" w:rsidR="00C87BE3" w:rsidRPr="00EE5533" w:rsidRDefault="00E60AD4" w:rsidP="00EE5533">
      <w:r>
        <w:t xml:space="preserve">Following univariate analysis and pre-processing, </w:t>
      </w:r>
      <w:r w:rsidR="0042369A">
        <w:t xml:space="preserve">the study reviewed collinearity across the many categorical variables and multi-class target using </w:t>
      </w:r>
      <w:r w:rsidR="002341A8">
        <w:t xml:space="preserve">Cramer’s V as a method </w:t>
      </w:r>
      <w:r w:rsidR="00733FEF">
        <w:t>to understand</w:t>
      </w:r>
      <w:r w:rsidR="002341A8">
        <w:t xml:space="preserve"> </w:t>
      </w:r>
      <w:r w:rsidR="00733FEF">
        <w:t xml:space="preserve">the </w:t>
      </w:r>
      <w:r w:rsidR="002341A8">
        <w:t>association between nominal categorical values.</w:t>
      </w:r>
      <w:r w:rsidR="00E43D75">
        <w:t xml:space="preserve"> While this was informative, it did not indicate collinearity issues among predictors</w:t>
      </w:r>
      <w:r w:rsidR="00597429">
        <w:t xml:space="preserve">, </w:t>
      </w:r>
      <w:r w:rsidR="00205D33">
        <w:t>a scenario</w:t>
      </w:r>
      <w:r w:rsidR="00597429">
        <w:t xml:space="preserve"> </w:t>
      </w:r>
      <w:r w:rsidR="00205D33">
        <w:t>that</w:t>
      </w:r>
      <w:r w:rsidR="00597429">
        <w:t xml:space="preserve"> </w:t>
      </w:r>
      <w:r w:rsidR="00205D33">
        <w:t>may cause</w:t>
      </w:r>
      <w:r w:rsidR="00597429">
        <w:t xml:space="preserve"> instability </w:t>
      </w:r>
      <w:r w:rsidR="00205D33">
        <w:t>in</w:t>
      </w:r>
      <w:r w:rsidR="00597429">
        <w:t xml:space="preserve"> </w:t>
      </w:r>
      <w:r w:rsidR="00D92F01">
        <w:t xml:space="preserve">certain classification algorithms (e.g., logistic regression). Further, this analysis did not </w:t>
      </w:r>
      <w:r w:rsidR="00802E7E">
        <w:t>reveal strong “correlation” between this subset of predictors and the target disorder variable</w:t>
      </w:r>
      <w:r w:rsidR="009A724B">
        <w:t xml:space="preserve">, </w:t>
      </w:r>
      <w:r w:rsidR="00C017DD">
        <w:t>leaving</w:t>
      </w:r>
      <w:r w:rsidR="009A724B">
        <w:t xml:space="preserve"> further feature selection </w:t>
      </w:r>
      <w:r w:rsidR="00C017DD">
        <w:t>to</w:t>
      </w:r>
      <w:r w:rsidR="009A724B">
        <w:t xml:space="preserve"> iterative modeling.</w:t>
      </w:r>
      <w:r w:rsidR="00C87BE3" w:rsidRPr="00222E75">
        <w:rPr>
          <w:szCs w:val="22"/>
        </w:rPr>
        <w:br w:type="page"/>
      </w:r>
    </w:p>
    <w:p w14:paraId="4EB713BC" w14:textId="3012B58E" w:rsidR="00FF790F" w:rsidRDefault="768B7B75" w:rsidP="768B7B75">
      <w:pPr>
        <w:pStyle w:val="Heading1"/>
      </w:pPr>
      <w:r>
        <w:t>Results</w:t>
      </w:r>
    </w:p>
    <w:p w14:paraId="64AC36A2" w14:textId="31EB1940" w:rsidR="00EF51E4" w:rsidRDefault="00642EB1" w:rsidP="00EF51E4">
      <w:pPr>
        <w:rPr>
          <w:rFonts w:cstheme="minorHAnsi"/>
          <w:szCs w:val="22"/>
        </w:rPr>
      </w:pPr>
      <w:r>
        <w:t xml:space="preserve">Given </w:t>
      </w:r>
      <w:r w:rsidR="00914EDE">
        <w:t xml:space="preserve">a </w:t>
      </w:r>
      <w:r>
        <w:t xml:space="preserve">challenging </w:t>
      </w:r>
      <w:r w:rsidR="00825290">
        <w:t>subject area (</w:t>
      </w:r>
      <w:r>
        <w:t>domai</w:t>
      </w:r>
      <w:r w:rsidR="00B83187">
        <w:t>n</w:t>
      </w:r>
      <w:r w:rsidR="00825290">
        <w:t>)</w:t>
      </w:r>
      <w:r w:rsidR="00B83187">
        <w:t xml:space="preserve">, problem statement, and </w:t>
      </w:r>
      <w:r w:rsidR="00CF721E">
        <w:t xml:space="preserve">dataset, </w:t>
      </w:r>
      <w:r w:rsidR="00C65E55">
        <w:t xml:space="preserve">the </w:t>
      </w:r>
      <w:r w:rsidR="00914EDE">
        <w:t>study</w:t>
      </w:r>
      <w:r w:rsidR="00EE761C">
        <w:t xml:space="preserve">’s model strategy was to </w:t>
      </w:r>
      <w:r w:rsidR="00F36CED">
        <w:t xml:space="preserve">experiment </w:t>
      </w:r>
      <w:r w:rsidR="00825290">
        <w:t xml:space="preserve">through </w:t>
      </w:r>
      <w:r w:rsidR="00072527">
        <w:t xml:space="preserve">a </w:t>
      </w:r>
      <w:r w:rsidR="00001916">
        <w:t xml:space="preserve">series of </w:t>
      </w:r>
      <w:r w:rsidR="00A26750">
        <w:t xml:space="preserve">multinomial </w:t>
      </w:r>
      <w:r w:rsidR="0046598F">
        <w:t xml:space="preserve">classification algorithms including </w:t>
      </w:r>
      <w:r w:rsidR="00EF16E6">
        <w:t>Linear Discriminate Analysis</w:t>
      </w:r>
      <w:r w:rsidR="009D1690">
        <w:t xml:space="preserve">, </w:t>
      </w:r>
      <w:r w:rsidR="00996C74">
        <w:t xml:space="preserve">Multinomial </w:t>
      </w:r>
      <w:r w:rsidR="00661075">
        <w:t>Logistic Regression</w:t>
      </w:r>
      <w:r w:rsidR="009D1690">
        <w:t xml:space="preserve">, </w:t>
      </w:r>
      <w:r w:rsidR="00661075">
        <w:t>Near</w:t>
      </w:r>
      <w:r w:rsidR="00320ED3">
        <w:t xml:space="preserve">est </w:t>
      </w:r>
      <w:r w:rsidR="00AD79B3">
        <w:t xml:space="preserve">Shrunken </w:t>
      </w:r>
      <w:r w:rsidR="00320ED3">
        <w:t>Centroids,</w:t>
      </w:r>
      <w:r w:rsidR="002C7781">
        <w:t xml:space="preserve"> Random Forest, CART</w:t>
      </w:r>
      <w:r w:rsidR="00B573DA">
        <w:t xml:space="preserve">, </w:t>
      </w:r>
      <w:r w:rsidR="00D75560">
        <w:t xml:space="preserve">Bagged Trees, and </w:t>
      </w:r>
      <w:r w:rsidR="00EE1DFB">
        <w:t>K</w:t>
      </w:r>
      <w:r w:rsidR="00A36DBE">
        <w:t>-Nearest Neighbors</w:t>
      </w:r>
      <w:r w:rsidR="00A20115">
        <w:t>.</w:t>
      </w:r>
      <w:r w:rsidR="00C93BBD">
        <w:t xml:space="preserve"> Restating the study’s objective</w:t>
      </w:r>
      <w:r w:rsidR="005D40C7">
        <w:t xml:space="preserve">, the goal of </w:t>
      </w:r>
      <w:r w:rsidR="00024A8F">
        <w:t xml:space="preserve">these </w:t>
      </w:r>
      <w:r w:rsidR="00A13374">
        <w:t xml:space="preserve">model </w:t>
      </w:r>
      <w:r w:rsidR="00024A8F">
        <w:t xml:space="preserve">iterations was to </w:t>
      </w:r>
      <w:r w:rsidR="00C93BBD" w:rsidRPr="00110AD3">
        <w:rPr>
          <w:rFonts w:cstheme="minorHAnsi"/>
          <w:szCs w:val="22"/>
        </w:rPr>
        <w:t xml:space="preserve">determine the extent to which </w:t>
      </w:r>
      <w:r w:rsidR="00C93BBD">
        <w:rPr>
          <w:rFonts w:cstheme="minorHAnsi"/>
          <w:szCs w:val="22"/>
        </w:rPr>
        <w:t xml:space="preserve">genetic </w:t>
      </w:r>
      <w:r w:rsidR="00C93BBD" w:rsidRPr="00110AD3">
        <w:rPr>
          <w:rFonts w:cstheme="minorHAnsi"/>
          <w:szCs w:val="22"/>
        </w:rPr>
        <w:t>disorders</w:t>
      </w:r>
      <w:r w:rsidR="00C93BBD">
        <w:rPr>
          <w:rFonts w:cstheme="minorHAnsi"/>
          <w:szCs w:val="22"/>
        </w:rPr>
        <w:t xml:space="preserve"> </w:t>
      </w:r>
      <w:r w:rsidR="00C93BBD" w:rsidRPr="00110AD3">
        <w:rPr>
          <w:rFonts w:cstheme="minorHAnsi"/>
          <w:szCs w:val="22"/>
        </w:rPr>
        <w:t>may be</w:t>
      </w:r>
      <w:r w:rsidR="00C93BBD">
        <w:rPr>
          <w:rFonts w:cstheme="minorHAnsi"/>
          <w:szCs w:val="22"/>
        </w:rPr>
        <w:t xml:space="preserve"> predicted (</w:t>
      </w:r>
      <w:r w:rsidR="00C93BBD" w:rsidRPr="00110AD3">
        <w:rPr>
          <w:rFonts w:cstheme="minorHAnsi"/>
          <w:szCs w:val="22"/>
        </w:rPr>
        <w:t>classified</w:t>
      </w:r>
      <w:r w:rsidR="00C93BBD">
        <w:rPr>
          <w:rFonts w:cstheme="minorHAnsi"/>
          <w:szCs w:val="22"/>
        </w:rPr>
        <w:t>)</w:t>
      </w:r>
      <w:r w:rsidR="00C93BBD" w:rsidRPr="00110AD3">
        <w:rPr>
          <w:rFonts w:cstheme="minorHAnsi"/>
          <w:szCs w:val="22"/>
        </w:rPr>
        <w:t xml:space="preserve"> from </w:t>
      </w:r>
      <w:r w:rsidR="008756B4">
        <w:rPr>
          <w:rFonts w:cstheme="minorHAnsi"/>
          <w:szCs w:val="22"/>
        </w:rPr>
        <w:t xml:space="preserve">child </w:t>
      </w:r>
      <w:r w:rsidR="00BC14D3">
        <w:rPr>
          <w:rFonts w:cstheme="minorHAnsi"/>
          <w:szCs w:val="22"/>
        </w:rPr>
        <w:t>characteristics and parent gene traits</w:t>
      </w:r>
      <w:r w:rsidR="00121784">
        <w:rPr>
          <w:rFonts w:cstheme="minorHAnsi"/>
          <w:szCs w:val="22"/>
        </w:rPr>
        <w:t xml:space="preserve"> (reference Appendix B)</w:t>
      </w:r>
      <w:r w:rsidR="006B6C22">
        <w:rPr>
          <w:rFonts w:cstheme="minorHAnsi"/>
          <w:szCs w:val="22"/>
        </w:rPr>
        <w:t>. This process was</w:t>
      </w:r>
      <w:r w:rsidR="00913914">
        <w:rPr>
          <w:rFonts w:cstheme="minorHAnsi"/>
          <w:szCs w:val="22"/>
        </w:rPr>
        <w:t xml:space="preserve"> enhanced </w:t>
      </w:r>
      <w:r w:rsidR="00C97220">
        <w:rPr>
          <w:rFonts w:cstheme="minorHAnsi"/>
          <w:szCs w:val="22"/>
        </w:rPr>
        <w:t xml:space="preserve">by </w:t>
      </w:r>
      <w:r w:rsidR="00CE1AD3">
        <w:rPr>
          <w:rFonts w:cstheme="minorHAnsi"/>
          <w:szCs w:val="22"/>
        </w:rPr>
        <w:t xml:space="preserve">evaluating </w:t>
      </w:r>
      <w:r w:rsidR="00812D7B">
        <w:rPr>
          <w:rFonts w:cstheme="minorHAnsi"/>
          <w:szCs w:val="22"/>
        </w:rPr>
        <w:t>multiple</w:t>
      </w:r>
      <w:r w:rsidR="00CE1AD3">
        <w:rPr>
          <w:rFonts w:cstheme="minorHAnsi"/>
          <w:szCs w:val="22"/>
        </w:rPr>
        <w:t xml:space="preserve"> model approaches – the </w:t>
      </w:r>
      <w:r w:rsidR="000D2EE4">
        <w:rPr>
          <w:rFonts w:cstheme="minorHAnsi"/>
          <w:szCs w:val="22"/>
        </w:rPr>
        <w:t xml:space="preserve">six supervised and one unsupervised </w:t>
      </w:r>
      <w:r w:rsidR="00835946">
        <w:rPr>
          <w:rFonts w:cstheme="minorHAnsi"/>
          <w:szCs w:val="22"/>
        </w:rPr>
        <w:t>algorithm</w:t>
      </w:r>
      <w:r w:rsidR="00EF51E4">
        <w:rPr>
          <w:rFonts w:cstheme="minorHAnsi"/>
          <w:szCs w:val="22"/>
        </w:rPr>
        <w:t xml:space="preserve"> listed above.</w:t>
      </w:r>
    </w:p>
    <w:p w14:paraId="083B80D7" w14:textId="58D17147" w:rsidR="00091F80" w:rsidRPr="00A914EB" w:rsidRDefault="00D436C2" w:rsidP="00A914EB">
      <w:pPr>
        <w:rPr>
          <w:rFonts w:eastAsiaTheme="minorEastAsia"/>
        </w:rPr>
      </w:pPr>
      <w:r>
        <w:rPr>
          <w:rFonts w:cstheme="minorHAnsi"/>
          <w:szCs w:val="22"/>
        </w:rPr>
        <w:t xml:space="preserve">As noted above under Multivariate Analysis, </w:t>
      </w:r>
      <w:r w:rsidR="00D617C9">
        <w:rPr>
          <w:rFonts w:cstheme="minorHAnsi"/>
          <w:szCs w:val="22"/>
        </w:rPr>
        <w:t xml:space="preserve">the study’s dataset included many (primarily) categorical values. </w:t>
      </w:r>
      <w:r w:rsidR="00027C5C">
        <w:rPr>
          <w:rFonts w:cstheme="minorHAnsi"/>
          <w:szCs w:val="22"/>
        </w:rPr>
        <w:t>C</w:t>
      </w:r>
      <w:r w:rsidR="00642AFA">
        <w:rPr>
          <w:rFonts w:cstheme="minorHAnsi"/>
          <w:szCs w:val="22"/>
        </w:rPr>
        <w:t xml:space="preserve">ategorical variables </w:t>
      </w:r>
      <w:r w:rsidR="00027C5C">
        <w:rPr>
          <w:rFonts w:cstheme="minorHAnsi"/>
          <w:szCs w:val="22"/>
        </w:rPr>
        <w:t xml:space="preserve">remaining as model features </w:t>
      </w:r>
      <w:r w:rsidR="00642AFA">
        <w:rPr>
          <w:rFonts w:cstheme="minorHAnsi"/>
          <w:szCs w:val="22"/>
        </w:rPr>
        <w:t xml:space="preserve">were converted to factors and ultimately </w:t>
      </w:r>
      <w:r w:rsidR="00592A6D">
        <w:rPr>
          <w:rFonts w:cstheme="minorHAnsi"/>
          <w:szCs w:val="22"/>
        </w:rPr>
        <w:t>“dummy encoded”</w:t>
      </w:r>
      <w:r w:rsidR="00B54764">
        <w:rPr>
          <w:rFonts w:cstheme="minorHAnsi"/>
          <w:szCs w:val="22"/>
        </w:rPr>
        <w:t xml:space="preserve"> as </w:t>
      </w:r>
      <w:r w:rsidR="00091F80">
        <w:rPr>
          <w:rFonts w:eastAsiaTheme="minorEastAsia"/>
        </w:rPr>
        <w:t>c-1 dichotomous variables</w:t>
      </w:r>
      <w:r w:rsidR="00791EB4">
        <w:rPr>
          <w:rFonts w:eastAsiaTheme="minorEastAsia"/>
        </w:rPr>
        <w:t xml:space="preserve"> to optimize</w:t>
      </w:r>
      <w:r w:rsidR="0083345B">
        <w:rPr>
          <w:rFonts w:eastAsiaTheme="minorEastAsia"/>
        </w:rPr>
        <w:t xml:space="preserve"> their use </w:t>
      </w:r>
      <w:r w:rsidR="00EA4C27">
        <w:rPr>
          <w:rFonts w:eastAsiaTheme="minorEastAsia"/>
        </w:rPr>
        <w:t>across model algorithms.</w:t>
      </w:r>
    </w:p>
    <w:p w14:paraId="2178E1A1" w14:textId="4BEBA6B5" w:rsidR="00C1386D" w:rsidRPr="00DA6368" w:rsidRDefault="000B20F0" w:rsidP="00DA6368">
      <w:pPr>
        <w:rPr>
          <w:rFonts w:cstheme="minorHAnsi"/>
          <w:szCs w:val="22"/>
        </w:rPr>
      </w:pPr>
      <w:r>
        <w:rPr>
          <w:rFonts w:cstheme="minorHAnsi"/>
          <w:szCs w:val="22"/>
        </w:rPr>
        <w:t xml:space="preserve">The </w:t>
      </w:r>
      <w:r w:rsidRPr="00B650CE">
        <w:rPr>
          <w:rFonts w:cstheme="minorHAnsi"/>
          <w:i/>
          <w:iCs/>
          <w:szCs w:val="22"/>
        </w:rPr>
        <w:t>caret</w:t>
      </w:r>
      <w:r w:rsidR="00B650CE">
        <w:rPr>
          <w:rFonts w:cstheme="minorHAnsi"/>
          <w:szCs w:val="22"/>
        </w:rPr>
        <w:t xml:space="preserve"> R library was used for all models except for Random Forest, which used the </w:t>
      </w:r>
      <w:proofErr w:type="spellStart"/>
      <w:r w:rsidR="00B650CE" w:rsidRPr="00554139">
        <w:rPr>
          <w:rFonts w:cstheme="minorHAnsi"/>
          <w:i/>
          <w:iCs/>
          <w:szCs w:val="22"/>
        </w:rPr>
        <w:t>randomForest</w:t>
      </w:r>
      <w:proofErr w:type="spellEnd"/>
      <w:r w:rsidR="00554139">
        <w:rPr>
          <w:rFonts w:cstheme="minorHAnsi"/>
          <w:szCs w:val="22"/>
        </w:rPr>
        <w:t xml:space="preserve"> library.</w:t>
      </w:r>
      <w:r w:rsidR="002A3E7A">
        <w:rPr>
          <w:rFonts w:cstheme="minorHAnsi"/>
          <w:szCs w:val="22"/>
        </w:rPr>
        <w:t xml:space="preserve"> </w:t>
      </w:r>
      <w:r w:rsidR="00D3123C">
        <w:rPr>
          <w:rFonts w:cstheme="minorHAnsi"/>
          <w:szCs w:val="22"/>
        </w:rPr>
        <w:t>Final model parameters</w:t>
      </w:r>
      <w:r w:rsidR="00DA6368">
        <w:rPr>
          <w:rFonts w:cstheme="minorHAnsi"/>
          <w:szCs w:val="22"/>
        </w:rPr>
        <w:t xml:space="preserve"> –</w:t>
      </w:r>
      <w:r w:rsidR="002233EF">
        <w:rPr>
          <w:rFonts w:cstheme="minorHAnsi"/>
          <w:szCs w:val="22"/>
        </w:rPr>
        <w:t xml:space="preserve"> where applicable </w:t>
      </w:r>
      <w:r w:rsidR="00DA6368">
        <w:rPr>
          <w:rFonts w:cstheme="minorHAnsi"/>
          <w:szCs w:val="22"/>
        </w:rPr>
        <w:t xml:space="preserve">– </w:t>
      </w:r>
      <w:r w:rsidR="002233EF">
        <w:rPr>
          <w:rFonts w:cstheme="minorHAnsi"/>
          <w:szCs w:val="22"/>
        </w:rPr>
        <w:t>were ultimately configured to library default values</w:t>
      </w:r>
      <w:r w:rsidR="00754F96">
        <w:rPr>
          <w:rFonts w:cstheme="minorHAnsi"/>
          <w:szCs w:val="22"/>
        </w:rPr>
        <w:t xml:space="preserve"> </w:t>
      </w:r>
      <w:r w:rsidR="00FA2E53">
        <w:rPr>
          <w:rFonts w:cstheme="minorHAnsi"/>
          <w:szCs w:val="22"/>
        </w:rPr>
        <w:t>except for</w:t>
      </w:r>
      <w:r w:rsidR="00754F96">
        <w:rPr>
          <w:rFonts w:cstheme="minorHAnsi"/>
          <w:szCs w:val="22"/>
        </w:rPr>
        <w:t xml:space="preserve"> Random Forest where </w:t>
      </w:r>
      <w:r w:rsidR="009629F3">
        <w:t xml:space="preserve">weights </w:t>
      </w:r>
      <w:r w:rsidR="00754F96">
        <w:t xml:space="preserve">were </w:t>
      </w:r>
      <w:r w:rsidR="009629F3">
        <w:t xml:space="preserve">applied </w:t>
      </w:r>
      <w:r w:rsidR="00061DAF">
        <w:t>per</w:t>
      </w:r>
      <w:r w:rsidR="00CB0564">
        <w:t xml:space="preserve"> target classification priors (frequency distribution</w:t>
      </w:r>
      <w:r w:rsidR="00754F96">
        <w:t xml:space="preserve">) to </w:t>
      </w:r>
      <w:r w:rsidR="007E6B83">
        <w:t>support this model’s</w:t>
      </w:r>
      <w:r w:rsidR="00D0746E">
        <w:t xml:space="preserve"> handling of class imbalance.</w:t>
      </w:r>
    </w:p>
    <w:p w14:paraId="11683876" w14:textId="0C376AF2" w:rsidR="00C86C63" w:rsidRDefault="007A0F3B" w:rsidP="00F12459">
      <w:pPr>
        <w:rPr>
          <w:rFonts w:cstheme="minorHAnsi"/>
          <w:szCs w:val="22"/>
        </w:rPr>
      </w:pPr>
      <w:r>
        <w:rPr>
          <w:rFonts w:cstheme="minorHAnsi"/>
          <w:szCs w:val="22"/>
        </w:rPr>
        <w:t>All m</w:t>
      </w:r>
      <w:r w:rsidR="00F12459">
        <w:rPr>
          <w:rFonts w:cstheme="minorHAnsi"/>
          <w:szCs w:val="22"/>
        </w:rPr>
        <w:t>odel</w:t>
      </w:r>
      <w:r w:rsidR="000D6227">
        <w:rPr>
          <w:rFonts w:cstheme="minorHAnsi"/>
          <w:szCs w:val="22"/>
        </w:rPr>
        <w:t xml:space="preserve">s were trained </w:t>
      </w:r>
      <w:r w:rsidR="00E6527D">
        <w:rPr>
          <w:rFonts w:cstheme="minorHAnsi"/>
          <w:szCs w:val="22"/>
        </w:rPr>
        <w:t xml:space="preserve">and cross-validated </w:t>
      </w:r>
      <w:r w:rsidR="000D6227">
        <w:rPr>
          <w:rFonts w:cstheme="minorHAnsi"/>
          <w:szCs w:val="22"/>
        </w:rPr>
        <w:t xml:space="preserve">on the </w:t>
      </w:r>
      <w:r w:rsidR="00F12459">
        <w:rPr>
          <w:rFonts w:cstheme="minorHAnsi"/>
          <w:szCs w:val="22"/>
        </w:rPr>
        <w:t>stratify-sampled 80% training dataset (as referenced above under Sample Characteristics)</w:t>
      </w:r>
      <w:r w:rsidR="00C86C63">
        <w:rPr>
          <w:rFonts w:cstheme="minorHAnsi"/>
          <w:szCs w:val="22"/>
        </w:rPr>
        <w:t>.</w:t>
      </w:r>
      <w:r w:rsidR="00426826">
        <w:rPr>
          <w:rFonts w:cstheme="minorHAnsi"/>
          <w:szCs w:val="22"/>
        </w:rPr>
        <w:t xml:space="preserve"> Training and validation iterations </w:t>
      </w:r>
      <w:r w:rsidR="004027DA">
        <w:rPr>
          <w:rFonts w:cstheme="minorHAnsi"/>
          <w:szCs w:val="22"/>
        </w:rPr>
        <w:t>included the full set</w:t>
      </w:r>
      <w:r w:rsidR="0070070F">
        <w:rPr>
          <w:rStyle w:val="FootnoteReference"/>
          <w:rFonts w:cstheme="minorHAnsi"/>
          <w:szCs w:val="22"/>
        </w:rPr>
        <w:footnoteReference w:id="2"/>
      </w:r>
      <w:r w:rsidR="004027DA">
        <w:rPr>
          <w:rFonts w:cstheme="minorHAnsi"/>
          <w:szCs w:val="22"/>
        </w:rPr>
        <w:t xml:space="preserve"> of </w:t>
      </w:r>
      <w:r w:rsidR="008C087E">
        <w:rPr>
          <w:rFonts w:cstheme="minorHAnsi"/>
          <w:szCs w:val="22"/>
        </w:rPr>
        <w:t xml:space="preserve">the </w:t>
      </w:r>
      <w:r w:rsidR="004027DA">
        <w:rPr>
          <w:rFonts w:cstheme="minorHAnsi"/>
          <w:szCs w:val="22"/>
        </w:rPr>
        <w:t>remaining predictors</w:t>
      </w:r>
      <w:r w:rsidR="0097709D">
        <w:rPr>
          <w:rFonts w:cstheme="minorHAnsi"/>
          <w:szCs w:val="22"/>
        </w:rPr>
        <w:t xml:space="preserve"> and a much more selective set of </w:t>
      </w:r>
      <w:r w:rsidR="0015069E">
        <w:rPr>
          <w:rFonts w:cstheme="minorHAnsi"/>
          <w:szCs w:val="22"/>
        </w:rPr>
        <w:t>four parental gene predictors.</w:t>
      </w:r>
      <w:r w:rsidR="00224F2F">
        <w:rPr>
          <w:rFonts w:cstheme="minorHAnsi"/>
          <w:szCs w:val="22"/>
        </w:rPr>
        <w:t xml:space="preserve"> Basic </w:t>
      </w:r>
      <w:r w:rsidR="00224F2F" w:rsidRPr="009318E2">
        <w:rPr>
          <w:rFonts w:cstheme="minorHAnsi"/>
          <w:i/>
          <w:iCs/>
          <w:szCs w:val="22"/>
        </w:rPr>
        <w:t>accuracy</w:t>
      </w:r>
      <w:r w:rsidR="00224F2F">
        <w:rPr>
          <w:rFonts w:cstheme="minorHAnsi"/>
          <w:szCs w:val="22"/>
        </w:rPr>
        <w:t xml:space="preserve"> for each of these</w:t>
      </w:r>
      <w:r w:rsidR="005121C1">
        <w:rPr>
          <w:rFonts w:cstheme="minorHAnsi"/>
          <w:szCs w:val="22"/>
        </w:rPr>
        <w:t xml:space="preserve"> iterations </w:t>
      </w:r>
      <w:r w:rsidR="009D3194">
        <w:rPr>
          <w:rFonts w:cstheme="minorHAnsi"/>
          <w:szCs w:val="22"/>
        </w:rPr>
        <w:t>is</w:t>
      </w:r>
      <w:r w:rsidR="005121C1">
        <w:rPr>
          <w:rFonts w:cstheme="minorHAnsi"/>
          <w:szCs w:val="22"/>
        </w:rPr>
        <w:t xml:space="preserve"> summarized in </w:t>
      </w:r>
      <w:r w:rsidR="009318E2">
        <w:rPr>
          <w:rFonts w:cstheme="minorHAnsi"/>
          <w:szCs w:val="22"/>
        </w:rPr>
        <w:t>Table 2 below. Note that</w:t>
      </w:r>
      <w:r w:rsidR="00193649">
        <w:rPr>
          <w:rFonts w:cstheme="minorHAnsi"/>
          <w:szCs w:val="22"/>
        </w:rPr>
        <w:t xml:space="preserve">, while </w:t>
      </w:r>
      <w:r w:rsidR="005A10D0">
        <w:rPr>
          <w:rFonts w:cstheme="minorHAnsi"/>
          <w:szCs w:val="22"/>
        </w:rPr>
        <w:t xml:space="preserve">preliminary model vetting focused on </w:t>
      </w:r>
      <w:r w:rsidR="00C457ED">
        <w:rPr>
          <w:rFonts w:cstheme="minorHAnsi"/>
          <w:szCs w:val="22"/>
        </w:rPr>
        <w:t>basic accuracy,</w:t>
      </w:r>
      <w:r w:rsidR="009318E2">
        <w:rPr>
          <w:rFonts w:cstheme="minorHAnsi"/>
          <w:szCs w:val="22"/>
        </w:rPr>
        <w:t xml:space="preserve"> </w:t>
      </w:r>
      <w:r w:rsidR="008C087E">
        <w:rPr>
          <w:rFonts w:cstheme="minorHAnsi"/>
          <w:szCs w:val="22"/>
        </w:rPr>
        <w:t>additional classification metrics like recall, precision, F1 scores</w:t>
      </w:r>
      <w:r w:rsidR="00C457ED">
        <w:rPr>
          <w:rFonts w:cstheme="minorHAnsi"/>
          <w:szCs w:val="22"/>
        </w:rPr>
        <w:t xml:space="preserve"> and others </w:t>
      </w:r>
      <w:r w:rsidR="008C087E">
        <w:rPr>
          <w:rFonts w:cstheme="minorHAnsi"/>
          <w:szCs w:val="22"/>
        </w:rPr>
        <w:t>may be derived from code results</w:t>
      </w:r>
      <w:r w:rsidR="00C457ED">
        <w:rPr>
          <w:rFonts w:cstheme="minorHAnsi"/>
          <w:szCs w:val="22"/>
        </w:rPr>
        <w:t xml:space="preserve"> (reference Appendix B).</w:t>
      </w:r>
    </w:p>
    <w:p w14:paraId="1BCFAA4A" w14:textId="5E0970C8" w:rsidR="00FA5AA9" w:rsidRPr="00357BC4" w:rsidRDefault="00FA5AA9" w:rsidP="00FA5AA9">
      <w:pPr>
        <w:pStyle w:val="Heading3"/>
      </w:pPr>
      <w:r w:rsidRPr="00357BC4">
        <w:t xml:space="preserve">Table </w:t>
      </w:r>
      <w:r w:rsidR="000D6C2F">
        <w:t>2</w:t>
      </w:r>
    </w:p>
    <w:p w14:paraId="08C487CB" w14:textId="179D95AD" w:rsidR="00FA5AA9" w:rsidRPr="00357BC4" w:rsidRDefault="000D6C2F" w:rsidP="00FA5AA9">
      <w:pPr>
        <w:ind w:firstLine="0"/>
        <w:rPr>
          <w:rStyle w:val="SubtleEmphasis"/>
        </w:rPr>
      </w:pPr>
      <w:r>
        <w:rPr>
          <w:rStyle w:val="SubtleEmphasis"/>
        </w:rPr>
        <w:t>Model Training</w:t>
      </w:r>
      <w:r w:rsidR="00286AEB">
        <w:rPr>
          <w:rStyle w:val="SubtleEmphasis"/>
        </w:rPr>
        <w:t xml:space="preserve"> and Validation</w:t>
      </w:r>
      <w:r>
        <w:rPr>
          <w:rStyle w:val="SubtleEmphasis"/>
        </w:rPr>
        <w:t xml:space="preserve"> </w:t>
      </w:r>
      <w:r w:rsidR="009904D6">
        <w:rPr>
          <w:rStyle w:val="SubtleEmphasis"/>
        </w:rPr>
        <w:t>Accuracy</w:t>
      </w:r>
    </w:p>
    <w:tbl>
      <w:tblPr>
        <w:tblW w:w="9504" w:type="dxa"/>
        <w:tblLook w:val="04A0" w:firstRow="1" w:lastRow="0" w:firstColumn="1" w:lastColumn="0" w:noHBand="0" w:noVBand="1"/>
      </w:tblPr>
      <w:tblGrid>
        <w:gridCol w:w="3168"/>
        <w:gridCol w:w="1584"/>
        <w:gridCol w:w="1584"/>
        <w:gridCol w:w="1584"/>
        <w:gridCol w:w="1584"/>
      </w:tblGrid>
      <w:tr w:rsidR="00FA5AA9" w:rsidRPr="00357BC4" w14:paraId="20E9B3CF" w14:textId="77777777" w:rsidTr="000C3079">
        <w:trPr>
          <w:trHeight w:val="274"/>
        </w:trPr>
        <w:tc>
          <w:tcPr>
            <w:tcW w:w="3168" w:type="dxa"/>
            <w:tcBorders>
              <w:top w:val="single" w:sz="4" w:space="0" w:color="auto"/>
              <w:left w:val="nil"/>
              <w:bottom w:val="single" w:sz="4" w:space="0" w:color="auto"/>
              <w:right w:val="nil"/>
            </w:tcBorders>
            <w:shd w:val="clear" w:color="auto" w:fill="auto"/>
            <w:noWrap/>
            <w:vAlign w:val="bottom"/>
            <w:hideMark/>
          </w:tcPr>
          <w:p w14:paraId="769A1EFB" w14:textId="09CCFB47" w:rsidR="00FA5AA9" w:rsidRPr="00357BC4" w:rsidRDefault="00147B10" w:rsidP="00B228AF">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Model</w:t>
            </w:r>
          </w:p>
        </w:tc>
        <w:tc>
          <w:tcPr>
            <w:tcW w:w="1584" w:type="dxa"/>
            <w:tcBorders>
              <w:top w:val="single" w:sz="4" w:space="0" w:color="auto"/>
              <w:left w:val="nil"/>
              <w:bottom w:val="single" w:sz="4" w:space="0" w:color="auto"/>
              <w:right w:val="nil"/>
            </w:tcBorders>
            <w:shd w:val="clear" w:color="auto" w:fill="auto"/>
            <w:noWrap/>
            <w:vAlign w:val="bottom"/>
            <w:hideMark/>
          </w:tcPr>
          <w:p w14:paraId="45E1D726" w14:textId="24B15CEF" w:rsidR="00CE56E2"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Full</w:t>
            </w:r>
          </w:p>
          <w:p w14:paraId="11A371C8" w14:textId="5B488040" w:rsidR="00FA5AA9" w:rsidRPr="00357BC4"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Train</w:t>
            </w:r>
          </w:p>
        </w:tc>
        <w:tc>
          <w:tcPr>
            <w:tcW w:w="1584" w:type="dxa"/>
            <w:tcBorders>
              <w:top w:val="single" w:sz="4" w:space="0" w:color="auto"/>
              <w:left w:val="nil"/>
              <w:bottom w:val="single" w:sz="4" w:space="0" w:color="auto"/>
              <w:right w:val="nil"/>
            </w:tcBorders>
          </w:tcPr>
          <w:p w14:paraId="15EAAB2D" w14:textId="77777777" w:rsidR="00FA5AA9"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Full</w:t>
            </w:r>
          </w:p>
          <w:p w14:paraId="4650BD07" w14:textId="436CC406" w:rsidR="00590655" w:rsidRPr="00357BC4"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Test</w:t>
            </w:r>
          </w:p>
        </w:tc>
        <w:tc>
          <w:tcPr>
            <w:tcW w:w="1584" w:type="dxa"/>
            <w:tcBorders>
              <w:top w:val="single" w:sz="4" w:space="0" w:color="auto"/>
              <w:left w:val="nil"/>
              <w:bottom w:val="single" w:sz="4" w:space="0" w:color="auto"/>
              <w:right w:val="nil"/>
            </w:tcBorders>
            <w:shd w:val="clear" w:color="auto" w:fill="auto"/>
            <w:noWrap/>
            <w:vAlign w:val="bottom"/>
            <w:hideMark/>
          </w:tcPr>
          <w:p w14:paraId="086F2FAF" w14:textId="77777777" w:rsidR="00FA5AA9"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Gene-Only</w:t>
            </w:r>
          </w:p>
          <w:p w14:paraId="2270984D" w14:textId="790888D6" w:rsidR="00590655" w:rsidRPr="00357BC4"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Train</w:t>
            </w:r>
          </w:p>
        </w:tc>
        <w:tc>
          <w:tcPr>
            <w:tcW w:w="1584" w:type="dxa"/>
            <w:tcBorders>
              <w:top w:val="single" w:sz="4" w:space="0" w:color="auto"/>
              <w:left w:val="nil"/>
              <w:bottom w:val="single" w:sz="4" w:space="0" w:color="auto"/>
              <w:right w:val="nil"/>
            </w:tcBorders>
            <w:shd w:val="clear" w:color="auto" w:fill="auto"/>
            <w:vAlign w:val="bottom"/>
            <w:hideMark/>
          </w:tcPr>
          <w:p w14:paraId="1D9BCDF3" w14:textId="77777777" w:rsidR="00FA5AA9"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Gene-Only</w:t>
            </w:r>
          </w:p>
          <w:p w14:paraId="548F84E2" w14:textId="498B143B" w:rsidR="00590655" w:rsidRPr="00357BC4" w:rsidRDefault="00590655" w:rsidP="000C3079">
            <w:pPr>
              <w:spacing w:before="20" w:after="20" w:line="240" w:lineRule="auto"/>
              <w:ind w:firstLine="0"/>
              <w:jc w:val="center"/>
              <w:rPr>
                <w:rFonts w:eastAsia="Times New Roman" w:cs="Calibri"/>
                <w:b/>
                <w:bCs/>
                <w:color w:val="000000"/>
                <w:sz w:val="21"/>
              </w:rPr>
            </w:pPr>
            <w:r>
              <w:rPr>
                <w:rFonts w:eastAsia="Times New Roman" w:cs="Calibri"/>
                <w:b/>
                <w:bCs/>
                <w:color w:val="000000"/>
                <w:sz w:val="21"/>
              </w:rPr>
              <w:t>Test</w:t>
            </w:r>
          </w:p>
        </w:tc>
      </w:tr>
      <w:tr w:rsidR="00FA5AA9" w:rsidRPr="00357BC4" w14:paraId="1A107300" w14:textId="77777777" w:rsidTr="000C3079">
        <w:trPr>
          <w:trHeight w:val="274"/>
        </w:trPr>
        <w:tc>
          <w:tcPr>
            <w:tcW w:w="3168" w:type="dxa"/>
            <w:tcBorders>
              <w:top w:val="single" w:sz="4" w:space="0" w:color="auto"/>
              <w:left w:val="nil"/>
              <w:right w:val="nil"/>
            </w:tcBorders>
            <w:shd w:val="clear" w:color="auto" w:fill="auto"/>
            <w:noWrap/>
            <w:hideMark/>
          </w:tcPr>
          <w:p w14:paraId="40A3E0A5" w14:textId="5DC09AED" w:rsidR="00FA5AA9" w:rsidRPr="00357BC4" w:rsidRDefault="008B72C0" w:rsidP="00B228AF">
            <w:pPr>
              <w:spacing w:before="60" w:after="20" w:line="240" w:lineRule="auto"/>
              <w:ind w:firstLine="0"/>
              <w:rPr>
                <w:rFonts w:eastAsia="Times New Roman" w:cs="Calibri"/>
                <w:color w:val="000000"/>
                <w:sz w:val="21"/>
              </w:rPr>
            </w:pPr>
            <w:r>
              <w:rPr>
                <w:rFonts w:eastAsia="Times New Roman" w:cs="Calibri"/>
                <w:color w:val="000000"/>
                <w:sz w:val="21"/>
              </w:rPr>
              <w:t>Linear Disc</w:t>
            </w:r>
            <w:r w:rsidR="0046385B">
              <w:rPr>
                <w:rFonts w:eastAsia="Times New Roman" w:cs="Calibri"/>
                <w:color w:val="000000"/>
                <w:sz w:val="21"/>
              </w:rPr>
              <w:t>riminate Analysis</w:t>
            </w:r>
          </w:p>
        </w:tc>
        <w:tc>
          <w:tcPr>
            <w:tcW w:w="1584" w:type="dxa"/>
            <w:tcBorders>
              <w:top w:val="single" w:sz="4" w:space="0" w:color="auto"/>
              <w:left w:val="nil"/>
              <w:right w:val="nil"/>
            </w:tcBorders>
            <w:shd w:val="clear" w:color="auto" w:fill="auto"/>
            <w:noWrap/>
            <w:hideMark/>
          </w:tcPr>
          <w:p w14:paraId="69EDE89D" w14:textId="6C54CA69" w:rsidR="00FA5AA9" w:rsidRPr="00357BC4" w:rsidRDefault="000C09CB"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0.340</w:t>
            </w:r>
          </w:p>
        </w:tc>
        <w:tc>
          <w:tcPr>
            <w:tcW w:w="1584" w:type="dxa"/>
            <w:tcBorders>
              <w:top w:val="single" w:sz="4" w:space="0" w:color="auto"/>
              <w:left w:val="nil"/>
              <w:right w:val="nil"/>
            </w:tcBorders>
          </w:tcPr>
          <w:p w14:paraId="6701C498" w14:textId="2151CF7B" w:rsidR="00FA5AA9" w:rsidRDefault="007A574C"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0.354</w:t>
            </w:r>
          </w:p>
        </w:tc>
        <w:tc>
          <w:tcPr>
            <w:tcW w:w="1584" w:type="dxa"/>
            <w:tcBorders>
              <w:top w:val="single" w:sz="4" w:space="0" w:color="auto"/>
              <w:left w:val="nil"/>
              <w:right w:val="nil"/>
            </w:tcBorders>
            <w:shd w:val="clear" w:color="auto" w:fill="auto"/>
            <w:noWrap/>
            <w:hideMark/>
          </w:tcPr>
          <w:p w14:paraId="49DFFB32" w14:textId="62C2189E" w:rsidR="00FA5AA9" w:rsidRPr="00357BC4" w:rsidRDefault="00775737"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0.266</w:t>
            </w:r>
          </w:p>
        </w:tc>
        <w:tc>
          <w:tcPr>
            <w:tcW w:w="1584" w:type="dxa"/>
            <w:tcBorders>
              <w:top w:val="single" w:sz="4" w:space="0" w:color="auto"/>
              <w:left w:val="nil"/>
              <w:right w:val="nil"/>
            </w:tcBorders>
            <w:shd w:val="clear" w:color="auto" w:fill="auto"/>
            <w:noWrap/>
            <w:hideMark/>
          </w:tcPr>
          <w:p w14:paraId="30B4904C" w14:textId="0F47B523" w:rsidR="00FA5AA9" w:rsidRPr="00357BC4" w:rsidRDefault="00775737"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0.266</w:t>
            </w:r>
          </w:p>
        </w:tc>
      </w:tr>
      <w:tr w:rsidR="006C7B69" w:rsidRPr="00357BC4" w14:paraId="0FBC3AA7" w14:textId="77777777" w:rsidTr="000C3079">
        <w:trPr>
          <w:trHeight w:val="274"/>
        </w:trPr>
        <w:tc>
          <w:tcPr>
            <w:tcW w:w="3168" w:type="dxa"/>
            <w:tcBorders>
              <w:left w:val="nil"/>
              <w:bottom w:val="nil"/>
              <w:right w:val="nil"/>
            </w:tcBorders>
            <w:shd w:val="clear" w:color="auto" w:fill="auto"/>
            <w:noWrap/>
          </w:tcPr>
          <w:p w14:paraId="54345FFD" w14:textId="3F992150" w:rsidR="006C7B69" w:rsidRPr="00357BC4" w:rsidRDefault="0046385B" w:rsidP="00B228AF">
            <w:pPr>
              <w:spacing w:before="60" w:after="20" w:line="240" w:lineRule="auto"/>
              <w:ind w:firstLine="0"/>
              <w:rPr>
                <w:rFonts w:eastAsia="Times New Roman" w:cs="Calibri"/>
                <w:color w:val="000000"/>
                <w:sz w:val="21"/>
              </w:rPr>
            </w:pPr>
            <w:r>
              <w:rPr>
                <w:rFonts w:eastAsia="Times New Roman" w:cs="Calibri"/>
                <w:color w:val="000000"/>
                <w:sz w:val="21"/>
              </w:rPr>
              <w:t>Multinomial Logistic Regression</w:t>
            </w:r>
          </w:p>
        </w:tc>
        <w:tc>
          <w:tcPr>
            <w:tcW w:w="1584" w:type="dxa"/>
            <w:tcBorders>
              <w:left w:val="nil"/>
              <w:bottom w:val="nil"/>
              <w:right w:val="nil"/>
            </w:tcBorders>
            <w:shd w:val="clear" w:color="auto" w:fill="auto"/>
            <w:noWrap/>
          </w:tcPr>
          <w:p w14:paraId="7853622B" w14:textId="0BE609AC" w:rsidR="006C7B69" w:rsidRPr="00357BC4" w:rsidRDefault="008A339E"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0.341</w:t>
            </w:r>
          </w:p>
        </w:tc>
        <w:tc>
          <w:tcPr>
            <w:tcW w:w="1584" w:type="dxa"/>
            <w:tcBorders>
              <w:left w:val="nil"/>
              <w:bottom w:val="nil"/>
              <w:right w:val="nil"/>
            </w:tcBorders>
          </w:tcPr>
          <w:p w14:paraId="31EA1617" w14:textId="36477F3A" w:rsidR="006C7B69" w:rsidRDefault="00C50310"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0.352</w:t>
            </w:r>
          </w:p>
        </w:tc>
        <w:tc>
          <w:tcPr>
            <w:tcW w:w="1584" w:type="dxa"/>
            <w:tcBorders>
              <w:left w:val="nil"/>
              <w:bottom w:val="nil"/>
              <w:right w:val="nil"/>
            </w:tcBorders>
            <w:shd w:val="clear" w:color="auto" w:fill="auto"/>
            <w:noWrap/>
          </w:tcPr>
          <w:p w14:paraId="7C5E3D9A" w14:textId="0E744662" w:rsidR="006C7B69" w:rsidRDefault="00E13B79"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0.265</w:t>
            </w:r>
          </w:p>
        </w:tc>
        <w:tc>
          <w:tcPr>
            <w:tcW w:w="1584" w:type="dxa"/>
            <w:tcBorders>
              <w:left w:val="nil"/>
              <w:bottom w:val="nil"/>
              <w:right w:val="nil"/>
            </w:tcBorders>
            <w:shd w:val="clear" w:color="auto" w:fill="auto"/>
            <w:noWrap/>
          </w:tcPr>
          <w:p w14:paraId="466E4790" w14:textId="1AF67AD4" w:rsidR="006C7B69" w:rsidRDefault="00E13B79"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0.266</w:t>
            </w:r>
          </w:p>
        </w:tc>
      </w:tr>
      <w:tr w:rsidR="0046385B" w:rsidRPr="00357BC4" w14:paraId="521D8EEA" w14:textId="77777777" w:rsidTr="000C3079">
        <w:trPr>
          <w:trHeight w:val="274"/>
        </w:trPr>
        <w:tc>
          <w:tcPr>
            <w:tcW w:w="3168" w:type="dxa"/>
            <w:tcBorders>
              <w:left w:val="nil"/>
              <w:bottom w:val="nil"/>
              <w:right w:val="nil"/>
            </w:tcBorders>
            <w:shd w:val="clear" w:color="auto" w:fill="auto"/>
            <w:noWrap/>
          </w:tcPr>
          <w:p w14:paraId="36D0B4E4" w14:textId="7A44625B" w:rsidR="0046385B" w:rsidRDefault="00F22284" w:rsidP="00B228AF">
            <w:pPr>
              <w:spacing w:before="60" w:after="20" w:line="240" w:lineRule="auto"/>
              <w:ind w:firstLine="0"/>
              <w:rPr>
                <w:rFonts w:eastAsia="Times New Roman" w:cs="Calibri"/>
                <w:color w:val="000000"/>
                <w:sz w:val="21"/>
              </w:rPr>
            </w:pPr>
            <w:r>
              <w:rPr>
                <w:rFonts w:eastAsia="Times New Roman" w:cs="Calibri"/>
                <w:color w:val="000000"/>
                <w:sz w:val="21"/>
              </w:rPr>
              <w:t>Nearest Shrunken Centroids</w:t>
            </w:r>
          </w:p>
        </w:tc>
        <w:tc>
          <w:tcPr>
            <w:tcW w:w="1584" w:type="dxa"/>
            <w:tcBorders>
              <w:left w:val="nil"/>
              <w:bottom w:val="nil"/>
              <w:right w:val="nil"/>
            </w:tcBorders>
            <w:shd w:val="clear" w:color="auto" w:fill="auto"/>
            <w:noWrap/>
          </w:tcPr>
          <w:p w14:paraId="7FB859C1" w14:textId="130DB1C7" w:rsidR="0046385B" w:rsidRPr="00357BC4" w:rsidRDefault="008A339E"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0.280</w:t>
            </w:r>
          </w:p>
        </w:tc>
        <w:tc>
          <w:tcPr>
            <w:tcW w:w="1584" w:type="dxa"/>
            <w:tcBorders>
              <w:left w:val="nil"/>
              <w:bottom w:val="nil"/>
              <w:right w:val="nil"/>
            </w:tcBorders>
          </w:tcPr>
          <w:p w14:paraId="5E583387" w14:textId="118A3A60" w:rsidR="0046385B" w:rsidRDefault="00C50310"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0.274</w:t>
            </w:r>
          </w:p>
        </w:tc>
        <w:tc>
          <w:tcPr>
            <w:tcW w:w="1584" w:type="dxa"/>
            <w:tcBorders>
              <w:left w:val="nil"/>
              <w:bottom w:val="nil"/>
              <w:right w:val="nil"/>
            </w:tcBorders>
            <w:shd w:val="clear" w:color="auto" w:fill="auto"/>
            <w:noWrap/>
          </w:tcPr>
          <w:p w14:paraId="78BDA9F7" w14:textId="267AA45D" w:rsidR="0046385B" w:rsidRDefault="00E13B79"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w:t>
            </w:r>
            <w:r w:rsidR="00512C30">
              <w:rPr>
                <w:rFonts w:eastAsia="Times New Roman" w:cs="Calibri"/>
                <w:color w:val="000000"/>
                <w:sz w:val="21"/>
              </w:rPr>
              <w:t>263</w:t>
            </w:r>
          </w:p>
        </w:tc>
        <w:tc>
          <w:tcPr>
            <w:tcW w:w="1584" w:type="dxa"/>
            <w:tcBorders>
              <w:left w:val="nil"/>
              <w:bottom w:val="nil"/>
              <w:right w:val="nil"/>
            </w:tcBorders>
            <w:shd w:val="clear" w:color="auto" w:fill="auto"/>
            <w:noWrap/>
          </w:tcPr>
          <w:p w14:paraId="1F2E6676" w14:textId="754225CE" w:rsidR="0046385B" w:rsidRDefault="00512C30"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0.262</w:t>
            </w:r>
          </w:p>
        </w:tc>
      </w:tr>
      <w:tr w:rsidR="0046385B" w:rsidRPr="00357BC4" w14:paraId="64627141" w14:textId="77777777" w:rsidTr="000C3079">
        <w:trPr>
          <w:trHeight w:val="274"/>
        </w:trPr>
        <w:tc>
          <w:tcPr>
            <w:tcW w:w="3168" w:type="dxa"/>
            <w:tcBorders>
              <w:left w:val="nil"/>
              <w:bottom w:val="nil"/>
              <w:right w:val="nil"/>
            </w:tcBorders>
            <w:shd w:val="clear" w:color="auto" w:fill="auto"/>
            <w:noWrap/>
          </w:tcPr>
          <w:p w14:paraId="42C4BFDC" w14:textId="032B834A" w:rsidR="0046385B" w:rsidRDefault="00F22284" w:rsidP="00B228AF">
            <w:pPr>
              <w:spacing w:before="60" w:after="20" w:line="240" w:lineRule="auto"/>
              <w:ind w:firstLine="0"/>
              <w:rPr>
                <w:rFonts w:eastAsia="Times New Roman" w:cs="Calibri"/>
                <w:color w:val="000000"/>
                <w:sz w:val="21"/>
              </w:rPr>
            </w:pPr>
            <w:r>
              <w:rPr>
                <w:rFonts w:eastAsia="Times New Roman" w:cs="Calibri"/>
                <w:color w:val="000000"/>
                <w:sz w:val="21"/>
              </w:rPr>
              <w:t>Random Forest</w:t>
            </w:r>
          </w:p>
        </w:tc>
        <w:tc>
          <w:tcPr>
            <w:tcW w:w="1584" w:type="dxa"/>
            <w:tcBorders>
              <w:left w:val="nil"/>
              <w:bottom w:val="nil"/>
              <w:right w:val="nil"/>
            </w:tcBorders>
            <w:shd w:val="clear" w:color="auto" w:fill="auto"/>
            <w:noWrap/>
          </w:tcPr>
          <w:p w14:paraId="11012541" w14:textId="4DC3462F" w:rsidR="0046385B" w:rsidRPr="00357BC4" w:rsidRDefault="00C50310"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0.340</w:t>
            </w:r>
          </w:p>
        </w:tc>
        <w:tc>
          <w:tcPr>
            <w:tcW w:w="1584" w:type="dxa"/>
            <w:tcBorders>
              <w:left w:val="nil"/>
              <w:bottom w:val="nil"/>
              <w:right w:val="nil"/>
            </w:tcBorders>
          </w:tcPr>
          <w:p w14:paraId="73FEE947" w14:textId="2C9DA4C2" w:rsidR="0046385B" w:rsidRDefault="00C50310"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0.360</w:t>
            </w:r>
          </w:p>
        </w:tc>
        <w:tc>
          <w:tcPr>
            <w:tcW w:w="1584" w:type="dxa"/>
            <w:tcBorders>
              <w:left w:val="nil"/>
              <w:bottom w:val="nil"/>
              <w:right w:val="nil"/>
            </w:tcBorders>
            <w:shd w:val="clear" w:color="auto" w:fill="auto"/>
            <w:noWrap/>
          </w:tcPr>
          <w:p w14:paraId="1548519D" w14:textId="73926DFA" w:rsidR="0046385B" w:rsidRDefault="00512C30"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0.260</w:t>
            </w:r>
          </w:p>
        </w:tc>
        <w:tc>
          <w:tcPr>
            <w:tcW w:w="1584" w:type="dxa"/>
            <w:tcBorders>
              <w:left w:val="nil"/>
              <w:bottom w:val="nil"/>
              <w:right w:val="nil"/>
            </w:tcBorders>
            <w:shd w:val="clear" w:color="auto" w:fill="auto"/>
            <w:noWrap/>
          </w:tcPr>
          <w:p w14:paraId="126FC197" w14:textId="6688055E" w:rsidR="0046385B" w:rsidRDefault="00512C30"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0.260</w:t>
            </w:r>
          </w:p>
        </w:tc>
      </w:tr>
      <w:tr w:rsidR="0046385B" w:rsidRPr="00357BC4" w14:paraId="30A5BF63" w14:textId="77777777" w:rsidTr="000C3079">
        <w:trPr>
          <w:trHeight w:val="274"/>
        </w:trPr>
        <w:tc>
          <w:tcPr>
            <w:tcW w:w="3168" w:type="dxa"/>
            <w:tcBorders>
              <w:left w:val="nil"/>
              <w:bottom w:val="nil"/>
              <w:right w:val="nil"/>
            </w:tcBorders>
            <w:shd w:val="clear" w:color="auto" w:fill="auto"/>
            <w:noWrap/>
          </w:tcPr>
          <w:p w14:paraId="20E71596" w14:textId="7A2B9228" w:rsidR="0046385B" w:rsidRDefault="00F22284" w:rsidP="00B228AF">
            <w:pPr>
              <w:spacing w:before="60" w:after="20" w:line="240" w:lineRule="auto"/>
              <w:ind w:firstLine="0"/>
              <w:rPr>
                <w:rFonts w:eastAsia="Times New Roman" w:cs="Calibri"/>
                <w:color w:val="000000"/>
                <w:sz w:val="21"/>
              </w:rPr>
            </w:pPr>
            <w:r>
              <w:rPr>
                <w:rFonts w:eastAsia="Times New Roman" w:cs="Calibri"/>
                <w:color w:val="000000"/>
                <w:sz w:val="21"/>
              </w:rPr>
              <w:t>CART</w:t>
            </w:r>
          </w:p>
        </w:tc>
        <w:tc>
          <w:tcPr>
            <w:tcW w:w="1584" w:type="dxa"/>
            <w:tcBorders>
              <w:left w:val="nil"/>
              <w:bottom w:val="nil"/>
              <w:right w:val="nil"/>
            </w:tcBorders>
            <w:shd w:val="clear" w:color="auto" w:fill="auto"/>
            <w:noWrap/>
          </w:tcPr>
          <w:p w14:paraId="5C33EB70" w14:textId="68BC4D43" w:rsidR="0046385B" w:rsidRPr="00357BC4" w:rsidRDefault="00BC3D16"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0.365</w:t>
            </w:r>
          </w:p>
        </w:tc>
        <w:tc>
          <w:tcPr>
            <w:tcW w:w="1584" w:type="dxa"/>
            <w:tcBorders>
              <w:left w:val="nil"/>
              <w:bottom w:val="nil"/>
              <w:right w:val="nil"/>
            </w:tcBorders>
          </w:tcPr>
          <w:p w14:paraId="4EDC209F" w14:textId="0956577C" w:rsidR="0046385B" w:rsidRDefault="00000510"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0.382</w:t>
            </w:r>
          </w:p>
        </w:tc>
        <w:tc>
          <w:tcPr>
            <w:tcW w:w="1584" w:type="dxa"/>
            <w:tcBorders>
              <w:left w:val="nil"/>
              <w:bottom w:val="nil"/>
              <w:right w:val="nil"/>
            </w:tcBorders>
            <w:shd w:val="clear" w:color="auto" w:fill="auto"/>
            <w:noWrap/>
          </w:tcPr>
          <w:p w14:paraId="6DDC540B" w14:textId="2AC507B3" w:rsidR="0046385B" w:rsidRDefault="00512C30"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0.270</w:t>
            </w:r>
          </w:p>
        </w:tc>
        <w:tc>
          <w:tcPr>
            <w:tcW w:w="1584" w:type="dxa"/>
            <w:tcBorders>
              <w:left w:val="nil"/>
              <w:bottom w:val="nil"/>
              <w:right w:val="nil"/>
            </w:tcBorders>
            <w:shd w:val="clear" w:color="auto" w:fill="auto"/>
            <w:noWrap/>
          </w:tcPr>
          <w:p w14:paraId="3891137F" w14:textId="561589B8" w:rsidR="0046385B" w:rsidRDefault="00512C30"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0.270</w:t>
            </w:r>
          </w:p>
        </w:tc>
      </w:tr>
      <w:tr w:rsidR="00F22284" w:rsidRPr="00357BC4" w14:paraId="62E8EBAC" w14:textId="77777777" w:rsidTr="000C3079">
        <w:trPr>
          <w:trHeight w:val="274"/>
        </w:trPr>
        <w:tc>
          <w:tcPr>
            <w:tcW w:w="3168" w:type="dxa"/>
            <w:tcBorders>
              <w:left w:val="nil"/>
              <w:bottom w:val="nil"/>
              <w:right w:val="nil"/>
            </w:tcBorders>
            <w:shd w:val="clear" w:color="auto" w:fill="auto"/>
            <w:noWrap/>
          </w:tcPr>
          <w:p w14:paraId="78DE6009" w14:textId="3C662975" w:rsidR="00F22284" w:rsidRDefault="00A0428C" w:rsidP="00B228AF">
            <w:pPr>
              <w:spacing w:before="60" w:after="20" w:line="240" w:lineRule="auto"/>
              <w:ind w:firstLine="0"/>
              <w:rPr>
                <w:rFonts w:eastAsia="Times New Roman" w:cs="Calibri"/>
                <w:color w:val="000000"/>
                <w:sz w:val="21"/>
              </w:rPr>
            </w:pPr>
            <w:r>
              <w:rPr>
                <w:rFonts w:eastAsia="Times New Roman" w:cs="Calibri"/>
                <w:color w:val="000000"/>
                <w:sz w:val="21"/>
              </w:rPr>
              <w:t>Bagged Trees</w:t>
            </w:r>
          </w:p>
        </w:tc>
        <w:tc>
          <w:tcPr>
            <w:tcW w:w="1584" w:type="dxa"/>
            <w:tcBorders>
              <w:left w:val="nil"/>
              <w:bottom w:val="nil"/>
              <w:right w:val="nil"/>
            </w:tcBorders>
            <w:shd w:val="clear" w:color="auto" w:fill="auto"/>
            <w:noWrap/>
          </w:tcPr>
          <w:p w14:paraId="06172A0A" w14:textId="1AED02B8" w:rsidR="00F22284" w:rsidRPr="00357BC4" w:rsidRDefault="00BC3D16" w:rsidP="000C3079">
            <w:pPr>
              <w:spacing w:before="60" w:after="20" w:line="240" w:lineRule="auto"/>
              <w:ind w:firstLine="0"/>
              <w:jc w:val="center"/>
              <w:rPr>
                <w:rFonts w:eastAsia="Times New Roman" w:cs="Calibri"/>
                <w:color w:val="000000"/>
                <w:sz w:val="21"/>
              </w:rPr>
            </w:pPr>
            <w:r>
              <w:rPr>
                <w:rFonts w:eastAsia="Times New Roman" w:cs="Calibri"/>
                <w:color w:val="000000"/>
                <w:sz w:val="21"/>
              </w:rPr>
              <w:t>0.354</w:t>
            </w:r>
          </w:p>
        </w:tc>
        <w:tc>
          <w:tcPr>
            <w:tcW w:w="1584" w:type="dxa"/>
            <w:tcBorders>
              <w:left w:val="nil"/>
              <w:bottom w:val="nil"/>
              <w:right w:val="nil"/>
            </w:tcBorders>
          </w:tcPr>
          <w:p w14:paraId="41B48358" w14:textId="51ED2E6F" w:rsidR="00F22284" w:rsidRDefault="00000510" w:rsidP="00000510">
            <w:pPr>
              <w:spacing w:before="60" w:after="20" w:line="240" w:lineRule="auto"/>
              <w:ind w:left="-102" w:firstLine="0"/>
              <w:jc w:val="center"/>
              <w:rPr>
                <w:rFonts w:eastAsia="Times New Roman" w:cs="Calibri"/>
                <w:color w:val="000000"/>
                <w:sz w:val="21"/>
              </w:rPr>
            </w:pPr>
            <w:r>
              <w:rPr>
                <w:rFonts w:eastAsia="Times New Roman" w:cs="Calibri"/>
                <w:color w:val="000000"/>
                <w:sz w:val="21"/>
              </w:rPr>
              <w:t>0.370</w:t>
            </w:r>
          </w:p>
        </w:tc>
        <w:tc>
          <w:tcPr>
            <w:tcW w:w="1584" w:type="dxa"/>
            <w:tcBorders>
              <w:left w:val="nil"/>
              <w:bottom w:val="nil"/>
              <w:right w:val="nil"/>
            </w:tcBorders>
            <w:shd w:val="clear" w:color="auto" w:fill="auto"/>
            <w:noWrap/>
          </w:tcPr>
          <w:p w14:paraId="451FAC46" w14:textId="6D5609AC" w:rsidR="00F22284" w:rsidRDefault="000E09D0" w:rsidP="000C3079">
            <w:pPr>
              <w:spacing w:before="60" w:after="20" w:line="240" w:lineRule="auto"/>
              <w:ind w:left="-102" w:firstLine="0"/>
              <w:jc w:val="center"/>
              <w:rPr>
                <w:rFonts w:eastAsia="Times New Roman" w:cs="Calibri"/>
                <w:color w:val="000000"/>
                <w:sz w:val="21"/>
              </w:rPr>
            </w:pPr>
            <w:r>
              <w:rPr>
                <w:rFonts w:eastAsia="Times New Roman" w:cs="Calibri"/>
                <w:color w:val="000000"/>
                <w:sz w:val="21"/>
              </w:rPr>
              <w:t>0.260</w:t>
            </w:r>
          </w:p>
        </w:tc>
        <w:tc>
          <w:tcPr>
            <w:tcW w:w="1584" w:type="dxa"/>
            <w:tcBorders>
              <w:left w:val="nil"/>
              <w:bottom w:val="nil"/>
              <w:right w:val="nil"/>
            </w:tcBorders>
            <w:shd w:val="clear" w:color="auto" w:fill="auto"/>
            <w:noWrap/>
          </w:tcPr>
          <w:p w14:paraId="6B20C315" w14:textId="6EB54E97" w:rsidR="00F22284" w:rsidRDefault="000E09D0" w:rsidP="000C3079">
            <w:pPr>
              <w:spacing w:before="60" w:after="20" w:line="240" w:lineRule="auto"/>
              <w:ind w:left="-102" w:firstLineChars="200" w:firstLine="420"/>
              <w:jc w:val="center"/>
              <w:rPr>
                <w:rFonts w:eastAsia="Times New Roman" w:cs="Calibri"/>
                <w:color w:val="000000"/>
                <w:sz w:val="21"/>
              </w:rPr>
            </w:pPr>
            <w:r>
              <w:rPr>
                <w:rFonts w:eastAsia="Times New Roman" w:cs="Calibri"/>
                <w:color w:val="000000"/>
                <w:sz w:val="21"/>
              </w:rPr>
              <w:t>0.269</w:t>
            </w:r>
          </w:p>
        </w:tc>
      </w:tr>
      <w:tr w:rsidR="00FA5AA9" w:rsidRPr="00357BC4" w14:paraId="138051F5" w14:textId="77777777" w:rsidTr="000C3079">
        <w:trPr>
          <w:trHeight w:val="274"/>
        </w:trPr>
        <w:tc>
          <w:tcPr>
            <w:tcW w:w="3168" w:type="dxa"/>
            <w:tcBorders>
              <w:top w:val="nil"/>
              <w:left w:val="nil"/>
              <w:bottom w:val="single" w:sz="4" w:space="0" w:color="auto"/>
              <w:right w:val="nil"/>
            </w:tcBorders>
            <w:shd w:val="clear" w:color="auto" w:fill="auto"/>
            <w:noWrap/>
            <w:hideMark/>
          </w:tcPr>
          <w:p w14:paraId="0418941B" w14:textId="426FB5B1" w:rsidR="00FA5AA9" w:rsidRPr="00357BC4" w:rsidRDefault="00A0428C" w:rsidP="00B228AF">
            <w:pPr>
              <w:spacing w:before="60" w:after="60" w:line="240" w:lineRule="auto"/>
              <w:ind w:firstLine="0"/>
              <w:rPr>
                <w:rFonts w:eastAsia="Times New Roman" w:cs="Calibri"/>
                <w:color w:val="000000"/>
                <w:sz w:val="21"/>
              </w:rPr>
            </w:pPr>
            <w:r>
              <w:rPr>
                <w:rFonts w:eastAsia="Times New Roman" w:cs="Calibri"/>
                <w:color w:val="000000"/>
                <w:sz w:val="21"/>
              </w:rPr>
              <w:t>K-Nearest Neighbors</w:t>
            </w:r>
          </w:p>
        </w:tc>
        <w:tc>
          <w:tcPr>
            <w:tcW w:w="1584" w:type="dxa"/>
            <w:tcBorders>
              <w:top w:val="nil"/>
              <w:left w:val="nil"/>
              <w:bottom w:val="single" w:sz="4" w:space="0" w:color="auto"/>
              <w:right w:val="nil"/>
            </w:tcBorders>
            <w:shd w:val="clear" w:color="auto" w:fill="auto"/>
            <w:noWrap/>
            <w:hideMark/>
          </w:tcPr>
          <w:p w14:paraId="3DF67FC3" w14:textId="118E1E98" w:rsidR="00FA5AA9" w:rsidRPr="00357BC4" w:rsidRDefault="00BC3D16" w:rsidP="000C3079">
            <w:pPr>
              <w:spacing w:before="60" w:after="60" w:line="240" w:lineRule="auto"/>
              <w:ind w:firstLine="0"/>
              <w:jc w:val="center"/>
              <w:rPr>
                <w:rFonts w:eastAsia="Times New Roman" w:cs="Calibri"/>
                <w:color w:val="000000"/>
                <w:sz w:val="21"/>
              </w:rPr>
            </w:pPr>
            <w:r>
              <w:rPr>
                <w:rFonts w:eastAsia="Times New Roman" w:cs="Calibri"/>
                <w:color w:val="000000"/>
                <w:sz w:val="21"/>
              </w:rPr>
              <w:t>0.231</w:t>
            </w:r>
          </w:p>
        </w:tc>
        <w:tc>
          <w:tcPr>
            <w:tcW w:w="1584" w:type="dxa"/>
            <w:tcBorders>
              <w:top w:val="nil"/>
              <w:left w:val="nil"/>
              <w:bottom w:val="single" w:sz="4" w:space="0" w:color="auto"/>
              <w:right w:val="nil"/>
            </w:tcBorders>
          </w:tcPr>
          <w:p w14:paraId="34903F45" w14:textId="222E9F63" w:rsidR="00FA5AA9" w:rsidRDefault="00000510" w:rsidP="00A67F58">
            <w:pPr>
              <w:spacing w:before="60" w:after="60" w:line="240" w:lineRule="auto"/>
              <w:ind w:left="-90" w:firstLine="0"/>
              <w:jc w:val="center"/>
              <w:rPr>
                <w:rFonts w:eastAsia="Times New Roman" w:cs="Calibri"/>
                <w:color w:val="000000"/>
                <w:sz w:val="21"/>
              </w:rPr>
            </w:pPr>
            <w:r>
              <w:rPr>
                <w:rFonts w:eastAsia="Times New Roman" w:cs="Calibri"/>
                <w:color w:val="000000"/>
                <w:sz w:val="21"/>
              </w:rPr>
              <w:t>0.228</w:t>
            </w:r>
          </w:p>
        </w:tc>
        <w:tc>
          <w:tcPr>
            <w:tcW w:w="1584" w:type="dxa"/>
            <w:tcBorders>
              <w:top w:val="nil"/>
              <w:left w:val="nil"/>
              <w:bottom w:val="single" w:sz="4" w:space="0" w:color="auto"/>
              <w:right w:val="nil"/>
            </w:tcBorders>
            <w:shd w:val="clear" w:color="auto" w:fill="auto"/>
            <w:noWrap/>
            <w:hideMark/>
          </w:tcPr>
          <w:p w14:paraId="1CD81555" w14:textId="69155553" w:rsidR="00FA5AA9" w:rsidRPr="00357BC4" w:rsidRDefault="000E09D0" w:rsidP="000C3079">
            <w:pPr>
              <w:spacing w:before="60" w:after="60" w:line="240" w:lineRule="auto"/>
              <w:ind w:firstLine="0"/>
              <w:jc w:val="center"/>
              <w:rPr>
                <w:rFonts w:eastAsia="Times New Roman" w:cs="Calibri"/>
                <w:color w:val="000000"/>
                <w:sz w:val="21"/>
              </w:rPr>
            </w:pPr>
            <w:r>
              <w:rPr>
                <w:rFonts w:eastAsia="Times New Roman" w:cs="Calibri"/>
                <w:color w:val="000000"/>
                <w:sz w:val="21"/>
              </w:rPr>
              <w:t>n/a</w:t>
            </w:r>
          </w:p>
        </w:tc>
        <w:tc>
          <w:tcPr>
            <w:tcW w:w="1584" w:type="dxa"/>
            <w:tcBorders>
              <w:top w:val="nil"/>
              <w:left w:val="nil"/>
              <w:bottom w:val="single" w:sz="4" w:space="0" w:color="auto"/>
              <w:right w:val="nil"/>
            </w:tcBorders>
            <w:shd w:val="clear" w:color="auto" w:fill="auto"/>
            <w:noWrap/>
            <w:hideMark/>
          </w:tcPr>
          <w:p w14:paraId="28B71A7F" w14:textId="75D19559" w:rsidR="00FA5AA9" w:rsidRPr="00357BC4" w:rsidRDefault="000E09D0" w:rsidP="000C3079">
            <w:pPr>
              <w:spacing w:before="60" w:after="60" w:line="240" w:lineRule="auto"/>
              <w:ind w:left="-102" w:firstLineChars="200" w:firstLine="420"/>
              <w:jc w:val="center"/>
              <w:rPr>
                <w:rFonts w:eastAsia="Times New Roman" w:cs="Calibri"/>
                <w:color w:val="000000"/>
                <w:sz w:val="21"/>
              </w:rPr>
            </w:pPr>
            <w:r>
              <w:rPr>
                <w:rFonts w:eastAsia="Times New Roman" w:cs="Calibri"/>
                <w:color w:val="000000"/>
                <w:sz w:val="21"/>
              </w:rPr>
              <w:t>n/a</w:t>
            </w:r>
          </w:p>
        </w:tc>
      </w:tr>
    </w:tbl>
    <w:p w14:paraId="582AC6D2" w14:textId="462A4FCC" w:rsidR="00F30A19" w:rsidRDefault="00F30A19" w:rsidP="00FA5AA9">
      <w:pPr>
        <w:ind w:firstLine="0"/>
      </w:pPr>
    </w:p>
    <w:p w14:paraId="5E7C32BD" w14:textId="77777777" w:rsidR="00286AEB" w:rsidRDefault="00286AEB" w:rsidP="00FA5AA9">
      <w:pPr>
        <w:ind w:firstLine="0"/>
      </w:pPr>
    </w:p>
    <w:p w14:paraId="3F7479D1" w14:textId="77777777" w:rsidR="00731FA6" w:rsidRDefault="00731FA6" w:rsidP="768B7B75"/>
    <w:p w14:paraId="4DADFA3C" w14:textId="77777777" w:rsidR="00207D5D" w:rsidRDefault="00207D5D" w:rsidP="768B7B75"/>
    <w:p w14:paraId="17CCDA29" w14:textId="77777777" w:rsidR="00731FA6" w:rsidRDefault="00731FA6" w:rsidP="768B7B75"/>
    <w:p w14:paraId="4FE96EE4" w14:textId="77777777" w:rsidR="00731FA6" w:rsidRDefault="00731FA6" w:rsidP="768B7B75"/>
    <w:p w14:paraId="1BD1C97C" w14:textId="77777777" w:rsidR="00731FA6" w:rsidRDefault="00731FA6" w:rsidP="768B7B75"/>
    <w:p w14:paraId="5865C012" w14:textId="77777777" w:rsidR="004F081E" w:rsidRDefault="004F081E" w:rsidP="768B7B75"/>
    <w:p w14:paraId="08AAEEB2" w14:textId="77777777" w:rsidR="004F081E" w:rsidRDefault="004F081E" w:rsidP="768B7B75"/>
    <w:p w14:paraId="4D6A9FED" w14:textId="77777777" w:rsidR="00C87BE3" w:rsidRDefault="00C87BE3" w:rsidP="00AD1E50"/>
    <w:p w14:paraId="6DE6BE1E" w14:textId="77777777" w:rsidR="00C87BE3" w:rsidRDefault="00C87BE3" w:rsidP="768B7B75">
      <w:pPr>
        <w:widowControl/>
        <w:tabs>
          <w:tab w:val="clear" w:pos="3068"/>
        </w:tabs>
        <w:spacing w:after="160" w:line="259" w:lineRule="auto"/>
        <w:ind w:firstLine="0"/>
        <w:rPr>
          <w:rFonts w:asciiTheme="minorHAnsi" w:hAnsiTheme="minorHAnsi" w:cstheme="minorBidi"/>
          <w:b/>
          <w:bCs/>
          <w:sz w:val="24"/>
          <w:szCs w:val="24"/>
        </w:rPr>
      </w:pPr>
      <w:r w:rsidRPr="768B7B75">
        <w:rPr>
          <w:sz w:val="24"/>
          <w:szCs w:val="24"/>
        </w:rPr>
        <w:br w:type="page"/>
      </w:r>
    </w:p>
    <w:p w14:paraId="7CF1959E" w14:textId="79773986" w:rsidR="00FF790F" w:rsidRDefault="768B7B75" w:rsidP="768B7B75">
      <w:pPr>
        <w:pStyle w:val="Heading1"/>
        <w:rPr>
          <w:szCs w:val="24"/>
        </w:rPr>
      </w:pPr>
      <w:r>
        <w:t>Discussion</w:t>
      </w:r>
    </w:p>
    <w:p w14:paraId="26C88D1B" w14:textId="77777777" w:rsidR="007C7784" w:rsidRPr="00A16418" w:rsidRDefault="007C7784" w:rsidP="007C7784">
      <w:pPr>
        <w:pStyle w:val="Heading2"/>
      </w:pPr>
      <w:r w:rsidRPr="00A16418">
        <w:t xml:space="preserve">Hypothesis </w:t>
      </w:r>
      <w:r>
        <w:t>Review</w:t>
      </w:r>
    </w:p>
    <w:p w14:paraId="4F1854D1" w14:textId="77777777" w:rsidR="00D357F5" w:rsidRDefault="00523406" w:rsidP="006B0768">
      <w:r>
        <w:t xml:space="preserve">Table 2 </w:t>
      </w:r>
      <w:r w:rsidR="006B0768">
        <w:t xml:space="preserve">highlights the challenge of </w:t>
      </w:r>
      <w:r>
        <w:t xml:space="preserve">predicting (classifying) genetic disorders based on the child and parent characteristics available to this study and, consequently, difficulty in rejecting the study’s null hypothesis </w:t>
      </w:r>
      <w:r w:rsidR="00271DE2">
        <w:rPr>
          <w:rFonts w:eastAsiaTheme="minorEastAsia"/>
        </w:rPr>
        <w:t>(</w:t>
      </w:r>
      <m:oMath>
        <m:sSub>
          <m:sSubPr>
            <m:ctrlPr>
              <w:rPr>
                <w:rFonts w:ascii="Cambria Math" w:eastAsiaTheme="minorEastAsia" w:hAnsi="Cambria Math" w:cstheme="minorBidi"/>
                <w:i/>
                <w:szCs w:val="24"/>
                <w:shd w:val="clear" w:color="auto" w:fill="auto"/>
              </w:rPr>
            </m:ctrlPr>
          </m:sSubPr>
          <m:e>
            <m:r>
              <w:rPr>
                <w:rFonts w:ascii="Cambria Math" w:eastAsiaTheme="minorEastAsia" w:hAnsi="Cambria Math"/>
              </w:rPr>
              <m:t>H</m:t>
            </m:r>
          </m:e>
          <m:sub>
            <m:r>
              <w:rPr>
                <w:rFonts w:ascii="Cambria Math" w:eastAsiaTheme="minorEastAsia" w:hAnsi="Cambria Math"/>
              </w:rPr>
              <m:t>0</m:t>
            </m:r>
          </m:sub>
        </m:sSub>
      </m:oMath>
      <w:r w:rsidR="00271DE2">
        <w:rPr>
          <w:rFonts w:eastAsiaTheme="minorEastAsia"/>
        </w:rPr>
        <w:t>)</w:t>
      </w:r>
      <w:r w:rsidR="00271DE2">
        <w:t xml:space="preserve"> </w:t>
      </w:r>
      <w:r>
        <w:t>of no classification possible</w:t>
      </w:r>
      <w:r w:rsidR="00D357F5">
        <w:t>.</w:t>
      </w:r>
    </w:p>
    <w:p w14:paraId="67680AB4" w14:textId="77777777" w:rsidR="007C7784" w:rsidRPr="00A16418" w:rsidRDefault="007C7784" w:rsidP="007C7784">
      <w:pPr>
        <w:pStyle w:val="Heading2"/>
      </w:pPr>
      <w:r w:rsidRPr="00A16418">
        <w:t>Strengths and Weaknesses</w:t>
      </w:r>
      <w:r>
        <w:t xml:space="preserve"> of the Present Study</w:t>
      </w:r>
    </w:p>
    <w:p w14:paraId="1D6F766E" w14:textId="60FE11D5" w:rsidR="007C7784" w:rsidRDefault="007C7784" w:rsidP="007C7784">
      <w:r>
        <w:t>The study contained key strengths and weaknesses which warrant consideration for application or future research.</w:t>
      </w:r>
    </w:p>
    <w:p w14:paraId="2F46BBFC" w14:textId="5E3ECE2A" w:rsidR="2155AE62" w:rsidRDefault="51F01C86" w:rsidP="2155AE62">
      <w:r w:rsidRPr="73B4DA7C">
        <w:rPr>
          <w:highlight w:val="yellow"/>
        </w:rPr>
        <w:t>Strength:</w:t>
      </w:r>
      <w:r>
        <w:t xml:space="preserve"> </w:t>
      </w:r>
    </w:p>
    <w:p w14:paraId="1FDA2BDF" w14:textId="6528B522" w:rsidR="0571F46F" w:rsidRDefault="3880F1F2" w:rsidP="3880F1F2">
      <w:pPr>
        <w:pStyle w:val="ListParagraph"/>
        <w:numPr>
          <w:ilvl w:val="1"/>
          <w:numId w:val="19"/>
        </w:numPr>
        <w:rPr>
          <w:highlight w:val="yellow"/>
        </w:rPr>
      </w:pPr>
      <w:r w:rsidRPr="3880F1F2">
        <w:rPr>
          <w:highlight w:val="yellow"/>
        </w:rPr>
        <w:t xml:space="preserve">The predictive analytics of genetic disorder is a beneficial study since it can help the children with rapid diagnosis and prognosis to some extent.  This data set revealed the hidden information such as majority of the children with age seven are diagnosed with Leigh Syndrome. Maternal genes dominate slightly over paternal genes </w:t>
      </w:r>
      <w:proofErr w:type="gramStart"/>
      <w:r w:rsidRPr="3880F1F2">
        <w:rPr>
          <w:highlight w:val="yellow"/>
        </w:rPr>
        <w:t>in regards to</w:t>
      </w:r>
      <w:proofErr w:type="gramEnd"/>
      <w:r w:rsidRPr="3880F1F2">
        <w:rPr>
          <w:highlight w:val="yellow"/>
        </w:rPr>
        <w:t xml:space="preserve"> the diseases. Symptom 5 is the most important unique predictors for all disease. </w:t>
      </w:r>
    </w:p>
    <w:p w14:paraId="01CE1A89" w14:textId="64C4AD9E" w:rsidR="4CFEBDA9" w:rsidRDefault="0F68763B" w:rsidP="0F68763B">
      <w:pPr>
        <w:ind w:left="720" w:firstLine="0"/>
        <w:rPr>
          <w:highlight w:val="yellow"/>
        </w:rPr>
      </w:pPr>
      <w:r w:rsidRPr="3859BA09">
        <w:rPr>
          <w:highlight w:val="yellow"/>
        </w:rPr>
        <w:t>Weakness</w:t>
      </w:r>
    </w:p>
    <w:p w14:paraId="286C5F85" w14:textId="08690AC0" w:rsidR="0EB8DFEE" w:rsidRDefault="2BAD54EA" w:rsidP="0571F46F">
      <w:pPr>
        <w:pStyle w:val="ListParagraph"/>
        <w:numPr>
          <w:ilvl w:val="1"/>
          <w:numId w:val="12"/>
        </w:numPr>
        <w:rPr>
          <w:highlight w:val="yellow"/>
        </w:rPr>
      </w:pPr>
      <w:r w:rsidRPr="2BAD54EA">
        <w:rPr>
          <w:highlight w:val="yellow"/>
        </w:rPr>
        <w:t xml:space="preserve">Computation time is long due to the higher </w:t>
      </w:r>
      <w:r w:rsidR="51F17D4C" w:rsidRPr="51F17D4C">
        <w:rPr>
          <w:highlight w:val="yellow"/>
        </w:rPr>
        <w:t>dimensionality per dummy encoding</w:t>
      </w:r>
    </w:p>
    <w:p w14:paraId="71165172" w14:textId="6DFBEF59" w:rsidR="44ABF8C9" w:rsidRDefault="44ABF8C9" w:rsidP="44ABF8C9">
      <w:pPr>
        <w:pStyle w:val="ListParagraph"/>
        <w:numPr>
          <w:ilvl w:val="1"/>
          <w:numId w:val="12"/>
        </w:numPr>
        <w:rPr>
          <w:highlight w:val="yellow"/>
        </w:rPr>
      </w:pPr>
      <w:r w:rsidRPr="44ABF8C9">
        <w:rPr>
          <w:highlight w:val="yellow"/>
        </w:rPr>
        <w:t>Higher numbers of classes can introduce the lower accuracy of the models</w:t>
      </w:r>
    </w:p>
    <w:p w14:paraId="42B64EBF" w14:textId="770EA91D" w:rsidR="3859BA09" w:rsidRDefault="3567A7AE" w:rsidP="0571F46F">
      <w:pPr>
        <w:pStyle w:val="ListParagraph"/>
        <w:numPr>
          <w:ilvl w:val="1"/>
          <w:numId w:val="12"/>
        </w:numPr>
        <w:rPr>
          <w:highlight w:val="yellow"/>
        </w:rPr>
      </w:pPr>
      <w:r w:rsidRPr="3859BA09">
        <w:rPr>
          <w:highlight w:val="yellow"/>
        </w:rPr>
        <w:t xml:space="preserve">The models are not recommended for the real-life application </w:t>
      </w:r>
      <w:r w:rsidR="3859BA09" w:rsidRPr="3859BA09">
        <w:rPr>
          <w:highlight w:val="yellow"/>
        </w:rPr>
        <w:t>usage</w:t>
      </w:r>
      <w:r w:rsidR="68F4282D" w:rsidRPr="68F4282D">
        <w:rPr>
          <w:highlight w:val="yellow"/>
        </w:rPr>
        <w:t xml:space="preserve"> without any future </w:t>
      </w:r>
      <w:r w:rsidR="2429D303" w:rsidRPr="2429D303">
        <w:rPr>
          <w:highlight w:val="yellow"/>
        </w:rPr>
        <w:t xml:space="preserve">improvements due to </w:t>
      </w:r>
      <w:r w:rsidR="5B2C5F6E" w:rsidRPr="5B2C5F6E">
        <w:rPr>
          <w:highlight w:val="yellow"/>
        </w:rPr>
        <w:t xml:space="preserve">the inconsistent </w:t>
      </w:r>
      <w:r w:rsidR="2429D303" w:rsidRPr="2429D303">
        <w:rPr>
          <w:highlight w:val="yellow"/>
        </w:rPr>
        <w:t>accuracy scores</w:t>
      </w:r>
    </w:p>
    <w:p w14:paraId="482E6B59" w14:textId="141519EF" w:rsidR="44ABF8C9" w:rsidRDefault="766A75CE" w:rsidP="44ABF8C9">
      <w:pPr>
        <w:ind w:left="720" w:firstLine="0"/>
        <w:rPr>
          <w:highlight w:val="yellow"/>
        </w:rPr>
      </w:pPr>
      <w:proofErr w:type="gramStart"/>
      <w:r w:rsidRPr="766A75CE">
        <w:rPr>
          <w:highlight w:val="yellow"/>
        </w:rPr>
        <w:t>Future Plans</w:t>
      </w:r>
      <w:proofErr w:type="gramEnd"/>
    </w:p>
    <w:p w14:paraId="6A59C9E0" w14:textId="29A2D5AF" w:rsidR="44ABF8C9" w:rsidRDefault="7051343A" w:rsidP="7051343A">
      <w:pPr>
        <w:pStyle w:val="ListParagraph"/>
        <w:numPr>
          <w:ilvl w:val="1"/>
          <w:numId w:val="24"/>
        </w:numPr>
        <w:rPr>
          <w:highlight w:val="yellow"/>
        </w:rPr>
      </w:pPr>
      <w:r w:rsidRPr="7051343A">
        <w:rPr>
          <w:highlight w:val="yellow"/>
        </w:rPr>
        <w:t xml:space="preserve">For the future research, </w:t>
      </w:r>
      <w:r w:rsidR="2C8F4076" w:rsidRPr="2C8F4076">
        <w:rPr>
          <w:highlight w:val="yellow"/>
        </w:rPr>
        <w:t>more</w:t>
      </w:r>
      <w:r w:rsidRPr="7051343A">
        <w:rPr>
          <w:highlight w:val="yellow"/>
        </w:rPr>
        <w:t xml:space="preserve"> data </w:t>
      </w:r>
      <w:r w:rsidR="2C8F4076" w:rsidRPr="2C8F4076">
        <w:rPr>
          <w:highlight w:val="yellow"/>
        </w:rPr>
        <w:t xml:space="preserve">with small classes </w:t>
      </w:r>
      <w:r w:rsidRPr="7051343A">
        <w:rPr>
          <w:highlight w:val="yellow"/>
        </w:rPr>
        <w:t xml:space="preserve">should be collected </w:t>
      </w:r>
      <w:r w:rsidR="2C8F4076" w:rsidRPr="2C8F4076">
        <w:rPr>
          <w:highlight w:val="yellow"/>
        </w:rPr>
        <w:t>to get more balanced data set. The</w:t>
      </w:r>
      <w:r w:rsidRPr="7051343A">
        <w:rPr>
          <w:highlight w:val="yellow"/>
        </w:rPr>
        <w:t xml:space="preserve"> subset models can be trained using the simpler binary classification analysis such as cancer against all other diseases, cancer versus diabetics, etc. The accuracy is expected to optimize by this strategy. </w:t>
      </w:r>
    </w:p>
    <w:p w14:paraId="55BAFFAF" w14:textId="4D4CD89E" w:rsidR="2155AE62" w:rsidRDefault="2155AE62" w:rsidP="35D37501">
      <w:pPr>
        <w:spacing w:after="160" w:line="259" w:lineRule="auto"/>
        <w:ind w:left="720" w:firstLine="0"/>
        <w:rPr>
          <w:highlight w:val="yellow"/>
        </w:rPr>
      </w:pPr>
    </w:p>
    <w:p w14:paraId="3239E7B4" w14:textId="77777777" w:rsidR="00B228AF" w:rsidRDefault="00B228AF" w:rsidP="00B228AF">
      <w:pPr>
        <w:rPr>
          <w:sz w:val="24"/>
          <w:szCs w:val="24"/>
          <w:highlight w:val="yellow"/>
        </w:rPr>
      </w:pPr>
      <w:r w:rsidRPr="44ABF8C9">
        <w:rPr>
          <w:sz w:val="24"/>
          <w:szCs w:val="24"/>
          <w:highlight w:val="yellow"/>
        </w:rPr>
        <w:t>Address the problem statement:</w:t>
      </w:r>
    </w:p>
    <w:p w14:paraId="727ABBFB" w14:textId="77777777" w:rsidR="00B228AF" w:rsidRDefault="00B228AF" w:rsidP="00B228AF">
      <w:pPr>
        <w:pStyle w:val="ListParagraph"/>
        <w:numPr>
          <w:ilvl w:val="1"/>
          <w:numId w:val="15"/>
        </w:numPr>
        <w:rPr>
          <w:highlight w:val="yellow"/>
        </w:rPr>
      </w:pPr>
      <w:r w:rsidRPr="0571F46F">
        <w:rPr>
          <w:highlight w:val="yellow"/>
        </w:rPr>
        <w:t>Mention overfitting models</w:t>
      </w:r>
    </w:p>
    <w:p w14:paraId="698A72FC" w14:textId="77777777" w:rsidR="00B228AF" w:rsidRDefault="00B228AF" w:rsidP="00B228AF">
      <w:pPr>
        <w:pStyle w:val="ListParagraph"/>
        <w:numPr>
          <w:ilvl w:val="1"/>
          <w:numId w:val="15"/>
        </w:numPr>
        <w:rPr>
          <w:highlight w:val="yellow"/>
        </w:rPr>
      </w:pPr>
      <w:r w:rsidRPr="63C6B16E">
        <w:rPr>
          <w:highlight w:val="yellow"/>
        </w:rPr>
        <w:t>Not consistent accuracy by each model</w:t>
      </w:r>
      <w:r w:rsidRPr="4A7545E0">
        <w:rPr>
          <w:highlight w:val="yellow"/>
        </w:rPr>
        <w:t xml:space="preserve"> due to overfitting and underfitting </w:t>
      </w:r>
      <w:r w:rsidRPr="04EC7D72">
        <w:rPr>
          <w:highlight w:val="yellow"/>
        </w:rPr>
        <w:t xml:space="preserve"> </w:t>
      </w:r>
    </w:p>
    <w:p w14:paraId="7F6A0F79" w14:textId="77777777" w:rsidR="00B228AF" w:rsidRDefault="00B228AF" w:rsidP="00B228AF">
      <w:pPr>
        <w:pStyle w:val="ListParagraph"/>
        <w:numPr>
          <w:ilvl w:val="1"/>
          <w:numId w:val="15"/>
        </w:numPr>
        <w:rPr>
          <w:highlight w:val="yellow"/>
        </w:rPr>
      </w:pPr>
      <w:r w:rsidRPr="55ED6F74">
        <w:rPr>
          <w:highlight w:val="yellow"/>
        </w:rPr>
        <w:t>Highest AUC score</w:t>
      </w:r>
      <w:r w:rsidRPr="6C52E432">
        <w:rPr>
          <w:highlight w:val="yellow"/>
        </w:rPr>
        <w:t>, accuracy</w:t>
      </w:r>
      <w:r w:rsidRPr="55ED6F74">
        <w:rPr>
          <w:highlight w:val="yellow"/>
        </w:rPr>
        <w:t xml:space="preserve"> </w:t>
      </w:r>
      <w:r w:rsidRPr="366E8886">
        <w:rPr>
          <w:highlight w:val="yellow"/>
        </w:rPr>
        <w:t>by *** model</w:t>
      </w:r>
      <w:r w:rsidRPr="1C919B83">
        <w:rPr>
          <w:highlight w:val="yellow"/>
        </w:rPr>
        <w:t xml:space="preserve"> </w:t>
      </w:r>
    </w:p>
    <w:p w14:paraId="22E0A4AC" w14:textId="77777777" w:rsidR="00B228AF" w:rsidRDefault="00B228AF" w:rsidP="00B228AF">
      <w:pPr>
        <w:pStyle w:val="ListParagraph"/>
        <w:numPr>
          <w:ilvl w:val="1"/>
          <w:numId w:val="15"/>
        </w:numPr>
        <w:rPr>
          <w:highlight w:val="yellow"/>
        </w:rPr>
      </w:pPr>
      <w:r w:rsidRPr="3880F1F2">
        <w:rPr>
          <w:highlight w:val="yellow"/>
        </w:rPr>
        <w:t>Top ten predictors for all the disease (Symptom 5) revealing that it’s the important unique symptom that diagnose the specific disease.</w:t>
      </w:r>
    </w:p>
    <w:p w14:paraId="1F1A1CF3" w14:textId="77777777" w:rsidR="00B228AF" w:rsidRDefault="00B228AF" w:rsidP="00B228AF">
      <w:pPr>
        <w:ind w:left="720" w:firstLine="0"/>
        <w:rPr>
          <w:sz w:val="24"/>
          <w:szCs w:val="24"/>
          <w:highlight w:val="yellow"/>
        </w:rPr>
      </w:pPr>
    </w:p>
    <w:p w14:paraId="47D54E2C" w14:textId="77777777" w:rsidR="00B228AF" w:rsidRDefault="00B228AF" w:rsidP="00B228AF">
      <w:pPr>
        <w:ind w:left="720" w:firstLine="0"/>
        <w:rPr>
          <w:sz w:val="24"/>
          <w:szCs w:val="24"/>
          <w:highlight w:val="yellow"/>
        </w:rPr>
      </w:pPr>
      <w:r w:rsidRPr="44ABF8C9">
        <w:rPr>
          <w:sz w:val="24"/>
          <w:szCs w:val="24"/>
          <w:highlight w:val="yellow"/>
        </w:rPr>
        <w:t xml:space="preserve">Reasons Why models are facing these challenges: </w:t>
      </w:r>
    </w:p>
    <w:p w14:paraId="5D24DB27" w14:textId="77777777" w:rsidR="00B228AF" w:rsidRDefault="00B228AF" w:rsidP="00B228AF">
      <w:pPr>
        <w:pStyle w:val="ListParagraph"/>
        <w:numPr>
          <w:ilvl w:val="1"/>
          <w:numId w:val="22"/>
        </w:numPr>
        <w:rPr>
          <w:highlight w:val="yellow"/>
        </w:rPr>
      </w:pPr>
      <w:r w:rsidRPr="455EAFC9">
        <w:rPr>
          <w:highlight w:val="yellow"/>
        </w:rPr>
        <w:t xml:space="preserve">1) class imbalance favoring the majority class and ignoring the minor ones   </w:t>
      </w:r>
    </w:p>
    <w:p w14:paraId="69F859F5" w14:textId="77777777" w:rsidR="00B228AF" w:rsidRDefault="00B228AF" w:rsidP="00B228AF">
      <w:pPr>
        <w:pStyle w:val="ListParagraph"/>
        <w:rPr>
          <w:highlight w:val="yellow"/>
        </w:rPr>
      </w:pPr>
    </w:p>
    <w:p w14:paraId="779FF054" w14:textId="77777777" w:rsidR="00B228AF" w:rsidRDefault="00B228AF" w:rsidP="00B228AF">
      <w:pPr>
        <w:pStyle w:val="ListParagraph"/>
        <w:numPr>
          <w:ilvl w:val="1"/>
          <w:numId w:val="22"/>
        </w:numPr>
        <w:rPr>
          <w:highlight w:val="yellow"/>
        </w:rPr>
      </w:pPr>
      <w:r w:rsidRPr="455EAFC9">
        <w:rPr>
          <w:highlight w:val="yellow"/>
        </w:rPr>
        <w:t>2) not all models inherently support multi-class classification</w:t>
      </w:r>
    </w:p>
    <w:p w14:paraId="4DD3CF09" w14:textId="77777777" w:rsidR="00B228AF" w:rsidRDefault="00B228AF" w:rsidP="00B228AF">
      <w:pPr>
        <w:pStyle w:val="ListParagraph"/>
        <w:numPr>
          <w:ilvl w:val="1"/>
          <w:numId w:val="22"/>
        </w:numPr>
        <w:rPr>
          <w:highlight w:val="yellow"/>
        </w:rPr>
      </w:pPr>
      <w:r w:rsidRPr="455EAFC9">
        <w:rPr>
          <w:highlight w:val="yellow"/>
        </w:rPr>
        <w:t xml:space="preserve">3) Higher complexity due to the higher number of class (Nine classes in this study) </w:t>
      </w:r>
    </w:p>
    <w:p w14:paraId="51BA644F" w14:textId="77777777" w:rsidR="00B228AF" w:rsidRDefault="00B228AF" w:rsidP="00B228AF">
      <w:pPr>
        <w:ind w:left="720" w:firstLine="0"/>
        <w:rPr>
          <w:highlight w:val="yellow"/>
        </w:rPr>
      </w:pPr>
    </w:p>
    <w:p w14:paraId="76A714F2" w14:textId="77777777" w:rsidR="00B228AF" w:rsidRDefault="00B228AF" w:rsidP="00B228AF">
      <w:pPr>
        <w:ind w:left="720" w:firstLine="0"/>
        <w:rPr>
          <w:highlight w:val="yellow"/>
        </w:rPr>
      </w:pPr>
      <w:r w:rsidRPr="44ABF8C9">
        <w:rPr>
          <w:highlight w:val="yellow"/>
        </w:rPr>
        <w:t>Suggestions/ Solutions</w:t>
      </w:r>
    </w:p>
    <w:p w14:paraId="02DB777D" w14:textId="77777777" w:rsidR="00B228AF" w:rsidRDefault="00B228AF" w:rsidP="00B228AF">
      <w:pPr>
        <w:pStyle w:val="ListParagraph"/>
        <w:numPr>
          <w:ilvl w:val="1"/>
          <w:numId w:val="21"/>
        </w:numPr>
        <w:rPr>
          <w:highlight w:val="yellow"/>
        </w:rPr>
      </w:pPr>
      <w:r w:rsidRPr="44ABF8C9">
        <w:rPr>
          <w:highlight w:val="yellow"/>
        </w:rPr>
        <w:t xml:space="preserve">Perform up sampling / down </w:t>
      </w:r>
      <w:proofErr w:type="gramStart"/>
      <w:r w:rsidRPr="44ABF8C9">
        <w:rPr>
          <w:highlight w:val="yellow"/>
        </w:rPr>
        <w:t>sampling  or</w:t>
      </w:r>
      <w:proofErr w:type="gramEnd"/>
      <w:r w:rsidRPr="44ABF8C9">
        <w:rPr>
          <w:highlight w:val="yellow"/>
        </w:rPr>
        <w:t xml:space="preserve"> SMOTE to balance the target classes</w:t>
      </w:r>
    </w:p>
    <w:p w14:paraId="3883955B" w14:textId="77777777" w:rsidR="00B228AF" w:rsidRDefault="00B228AF" w:rsidP="00B228AF">
      <w:pPr>
        <w:pStyle w:val="ListParagraph"/>
        <w:numPr>
          <w:ilvl w:val="1"/>
          <w:numId w:val="21"/>
        </w:numPr>
        <w:rPr>
          <w:highlight w:val="yellow"/>
        </w:rPr>
      </w:pPr>
      <w:r w:rsidRPr="44ABF8C9">
        <w:rPr>
          <w:highlight w:val="yellow"/>
        </w:rPr>
        <w:t xml:space="preserve">Train the optimal model with top important predictors to reduce the dimension and noise. </w:t>
      </w:r>
    </w:p>
    <w:p w14:paraId="2B059E93" w14:textId="77777777" w:rsidR="00B228AF" w:rsidRDefault="00B228AF" w:rsidP="00B228AF">
      <w:pPr>
        <w:pStyle w:val="ListParagraph"/>
        <w:numPr>
          <w:ilvl w:val="1"/>
          <w:numId w:val="21"/>
        </w:numPr>
        <w:rPr>
          <w:highlight w:val="yellow"/>
        </w:rPr>
      </w:pPr>
      <w:r w:rsidRPr="44ABF8C9">
        <w:rPr>
          <w:highlight w:val="yellow"/>
        </w:rPr>
        <w:t xml:space="preserve">Reduce the complexity of the higher number of multiclass classifiers with One-Against-One and One-Against-All (For example, Cancer versus the rest of the disease, cancer versus </w:t>
      </w:r>
      <w:proofErr w:type="gramStart"/>
      <w:r w:rsidRPr="44ABF8C9">
        <w:rPr>
          <w:highlight w:val="yellow"/>
        </w:rPr>
        <w:t>Diabetics)  (</w:t>
      </w:r>
      <w:proofErr w:type="spellStart"/>
      <w:proofErr w:type="gramEnd"/>
      <w:r w:rsidRPr="44ABF8C9">
        <w:rPr>
          <w:highlight w:val="yellow"/>
        </w:rPr>
        <w:t>Sahare</w:t>
      </w:r>
      <w:proofErr w:type="spellEnd"/>
      <w:r w:rsidRPr="44ABF8C9">
        <w:rPr>
          <w:highlight w:val="yellow"/>
        </w:rPr>
        <w:t>, M., &amp; Gupta, H. (2012)).</w:t>
      </w:r>
    </w:p>
    <w:p w14:paraId="354E2ABA" w14:textId="77777777" w:rsidR="00B228AF" w:rsidRDefault="00B228AF" w:rsidP="6C3D3697">
      <w:pPr>
        <w:spacing w:after="160" w:line="259" w:lineRule="auto"/>
        <w:ind w:left="720" w:firstLine="0"/>
        <w:rPr>
          <w:sz w:val="24"/>
          <w:szCs w:val="24"/>
        </w:rPr>
      </w:pPr>
    </w:p>
    <w:p w14:paraId="6851AD3D" w14:textId="77777777" w:rsidR="00B228AF" w:rsidRDefault="00B228AF" w:rsidP="6C3D3697">
      <w:pPr>
        <w:spacing w:after="160" w:line="259" w:lineRule="auto"/>
        <w:ind w:left="720" w:firstLine="0"/>
        <w:rPr>
          <w:sz w:val="24"/>
          <w:szCs w:val="24"/>
        </w:rPr>
      </w:pPr>
    </w:p>
    <w:p w14:paraId="013862E7" w14:textId="77777777" w:rsidR="00B228AF" w:rsidRDefault="00B228AF" w:rsidP="6C3D3697">
      <w:pPr>
        <w:spacing w:after="160" w:line="259" w:lineRule="auto"/>
        <w:ind w:left="720" w:firstLine="0"/>
        <w:rPr>
          <w:sz w:val="24"/>
          <w:szCs w:val="24"/>
        </w:rPr>
      </w:pPr>
    </w:p>
    <w:p w14:paraId="17F8555E" w14:textId="206FEF34" w:rsidR="00BC7C5F" w:rsidRDefault="00BC7C5F" w:rsidP="6C3D3697">
      <w:pPr>
        <w:spacing w:after="160" w:line="259" w:lineRule="auto"/>
        <w:ind w:left="720" w:firstLine="0"/>
        <w:rPr>
          <w:sz w:val="24"/>
          <w:szCs w:val="24"/>
        </w:rPr>
      </w:pPr>
      <w:r w:rsidRPr="768B7B75">
        <w:rPr>
          <w:sz w:val="24"/>
          <w:szCs w:val="24"/>
        </w:rPr>
        <w:br w:type="page"/>
      </w:r>
    </w:p>
    <w:p w14:paraId="729508FC" w14:textId="77777777" w:rsidR="00B228AF" w:rsidRPr="00357BC4" w:rsidRDefault="00B228AF" w:rsidP="6C3D3697">
      <w:pPr>
        <w:spacing w:after="160" w:line="259" w:lineRule="auto"/>
        <w:ind w:left="720" w:firstLine="0"/>
        <w:rPr>
          <w:rFonts w:asciiTheme="minorHAnsi" w:hAnsiTheme="minorHAnsi" w:cstheme="minorBidi"/>
          <w:b/>
          <w:bCs/>
          <w:sz w:val="24"/>
          <w:szCs w:val="24"/>
        </w:rPr>
      </w:pPr>
    </w:p>
    <w:p w14:paraId="7681A470" w14:textId="2AC74D25" w:rsidR="00D46909" w:rsidRDefault="768B7B75" w:rsidP="768B7B75">
      <w:pPr>
        <w:pStyle w:val="Heading1"/>
        <w:rPr>
          <w:szCs w:val="24"/>
        </w:rPr>
      </w:pPr>
      <w:r w:rsidRPr="768B7B75">
        <w:rPr>
          <w:szCs w:val="24"/>
        </w:rPr>
        <w:t>References</w:t>
      </w:r>
    </w:p>
    <w:p w14:paraId="00DB8F4F" w14:textId="10C6D785" w:rsidR="00D30D07" w:rsidRPr="00357BC4" w:rsidRDefault="768B7B75" w:rsidP="007A0607">
      <w:pPr>
        <w:ind w:left="720" w:hanging="720"/>
      </w:pPr>
      <w:r w:rsidRPr="768B7B75">
        <w:t xml:space="preserve">Clark, M. M., Stark, Z., </w:t>
      </w:r>
      <w:proofErr w:type="spellStart"/>
      <w:r w:rsidRPr="768B7B75">
        <w:t>Farnaes</w:t>
      </w:r>
      <w:proofErr w:type="spellEnd"/>
      <w:r w:rsidRPr="768B7B75">
        <w:t xml:space="preserve">, L., Tan, T. Y., White, S. M., Dimmock, D., &amp; </w:t>
      </w:r>
      <w:proofErr w:type="spellStart"/>
      <w:r w:rsidRPr="768B7B75">
        <w:t>Kingsmore</w:t>
      </w:r>
      <w:proofErr w:type="spellEnd"/>
      <w:r w:rsidRPr="768B7B75">
        <w:t>, S. F. (2018). Meta-analysis of the diagnostic and clinical utility of genome and exome sequencing and chromosomal microarray in children with suspected genetic diseases. NPJ genomic medicine, 3(1), 1-10.</w:t>
      </w:r>
    </w:p>
    <w:p w14:paraId="3E02C386" w14:textId="1AEFAD5F" w:rsidR="00A57194" w:rsidRPr="00357BC4" w:rsidRDefault="00A75265" w:rsidP="00A57194">
      <w:pPr>
        <w:tabs>
          <w:tab w:val="clear" w:pos="3068"/>
        </w:tabs>
        <w:ind w:left="720" w:hanging="720"/>
        <w:rPr>
          <w:rFonts w:cstheme="minorBidi"/>
        </w:rPr>
      </w:pPr>
      <w:r w:rsidRPr="224E6888">
        <w:rPr>
          <w:rFonts w:cstheme="minorBidi"/>
        </w:rPr>
        <w:t>Kaggle Genetic Disorder Prediction Data</w:t>
      </w:r>
      <w:r w:rsidR="00A57194" w:rsidRPr="224E6888">
        <w:rPr>
          <w:rFonts w:cstheme="minorBidi"/>
        </w:rPr>
        <w:t xml:space="preserve"> (2022). *.csv [Data Set]. Kaggle Inc. </w:t>
      </w:r>
      <w:hyperlink r:id="rId8">
        <w:r w:rsidR="224E6888" w:rsidRPr="224E6888">
          <w:rPr>
            <w:rStyle w:val="Hyperlink"/>
          </w:rPr>
          <w:t>https://www.kaggle.com/datasets/aibuzz/predict-the-genetic-disorders-datasetof-genomes?select=test_genetic_disorders.csv</w:t>
        </w:r>
      </w:hyperlink>
    </w:p>
    <w:p w14:paraId="6A3B3A03" w14:textId="53D28D2F" w:rsidR="224E6888" w:rsidRDefault="224E6888" w:rsidP="224E6888">
      <w:pPr>
        <w:tabs>
          <w:tab w:val="clear" w:pos="3068"/>
        </w:tabs>
        <w:ind w:left="720" w:hanging="720"/>
      </w:pPr>
      <w:proofErr w:type="spellStart"/>
      <w:r>
        <w:t>Sahare</w:t>
      </w:r>
      <w:proofErr w:type="spellEnd"/>
      <w:r>
        <w:t>, M., &amp; Gupta, H. (2012). A review of multi-class classification for imbalanced data. International Journal of Advanced Computer Research, 2(3), 160.</w:t>
      </w:r>
    </w:p>
    <w:p w14:paraId="64A78948" w14:textId="4BD91F75" w:rsidR="768B7B75" w:rsidRDefault="768B7B75" w:rsidP="007A0607">
      <w:pPr>
        <w:ind w:left="720" w:hanging="720"/>
        <w:rPr>
          <w:color w:val="222222"/>
        </w:rPr>
      </w:pPr>
      <w:r w:rsidRPr="768B7B75">
        <w:rPr>
          <w:color w:val="222222"/>
        </w:rPr>
        <w:t xml:space="preserve">Wojcik, M. H., Schwartz, T. S., </w:t>
      </w:r>
      <w:proofErr w:type="spellStart"/>
      <w:r w:rsidRPr="768B7B75">
        <w:rPr>
          <w:color w:val="222222"/>
        </w:rPr>
        <w:t>Yamin</w:t>
      </w:r>
      <w:proofErr w:type="spellEnd"/>
      <w:r w:rsidRPr="768B7B75">
        <w:rPr>
          <w:color w:val="222222"/>
        </w:rPr>
        <w:t xml:space="preserve">, I., Edward, H. L., </w:t>
      </w:r>
      <w:proofErr w:type="spellStart"/>
      <w:r w:rsidRPr="768B7B75">
        <w:rPr>
          <w:color w:val="222222"/>
        </w:rPr>
        <w:t>Genetti</w:t>
      </w:r>
      <w:proofErr w:type="spellEnd"/>
      <w:r w:rsidRPr="768B7B75">
        <w:rPr>
          <w:color w:val="222222"/>
        </w:rPr>
        <w:t xml:space="preserve">, C. A., Towne, M. C., &amp; Agrawal, P. B. (2018). Genetic disorders and mortality in infancy and early childhood: delayed diagnoses and missed opportunities. </w:t>
      </w:r>
      <w:r w:rsidRPr="768B7B75">
        <w:rPr>
          <w:i/>
          <w:iCs/>
          <w:color w:val="222222"/>
        </w:rPr>
        <w:t>Genetics in Medicine</w:t>
      </w:r>
      <w:r w:rsidRPr="768B7B75">
        <w:rPr>
          <w:color w:val="222222"/>
        </w:rPr>
        <w:t xml:space="preserve">, </w:t>
      </w:r>
      <w:r w:rsidRPr="768B7B75">
        <w:rPr>
          <w:i/>
          <w:iCs/>
          <w:color w:val="222222"/>
        </w:rPr>
        <w:t>20</w:t>
      </w:r>
      <w:r w:rsidRPr="768B7B75">
        <w:rPr>
          <w:color w:val="222222"/>
        </w:rPr>
        <w:t>(11), 1396-1404.</w:t>
      </w:r>
    </w:p>
    <w:p w14:paraId="5A263DE5" w14:textId="7DE02F15" w:rsidR="768B7B75" w:rsidRDefault="768B7B75" w:rsidP="007A0607">
      <w:pPr>
        <w:ind w:left="720" w:hanging="720"/>
        <w:rPr>
          <w:color w:val="222222"/>
        </w:rPr>
      </w:pPr>
      <w:proofErr w:type="spellStart"/>
      <w:r w:rsidRPr="768B7B75">
        <w:t>Zarocostas</w:t>
      </w:r>
      <w:proofErr w:type="spellEnd"/>
      <w:r w:rsidRPr="768B7B75">
        <w:t>, J. (2006). Serious birth defects kill at least three million children a year. BMJ, 332(7536), 256.</w:t>
      </w:r>
    </w:p>
    <w:p w14:paraId="51544374" w14:textId="6B1E38AB" w:rsidR="006B6EC2" w:rsidRPr="00357BC4" w:rsidRDefault="00BC7C5F" w:rsidP="006B6EC2">
      <w:pPr>
        <w:pStyle w:val="Heading1"/>
        <w:rPr>
          <w:szCs w:val="24"/>
        </w:rPr>
      </w:pPr>
      <w:r w:rsidRPr="768B7B75">
        <w:rPr>
          <w:szCs w:val="24"/>
        </w:rPr>
        <w:br w:type="page"/>
      </w:r>
      <w:r w:rsidR="006B6EC2" w:rsidRPr="768B7B75">
        <w:rPr>
          <w:szCs w:val="24"/>
        </w:rPr>
        <w:t xml:space="preserve">Appendix </w:t>
      </w:r>
      <w:r w:rsidR="006B6EC2">
        <w:rPr>
          <w:szCs w:val="24"/>
        </w:rPr>
        <w:t>A</w:t>
      </w:r>
    </w:p>
    <w:p w14:paraId="28AC9E72" w14:textId="0AE42693" w:rsidR="006B6EC2" w:rsidRDefault="006B6EC2" w:rsidP="006B6EC2">
      <w:pPr>
        <w:pStyle w:val="SubHeading1"/>
        <w:rPr>
          <w:szCs w:val="24"/>
        </w:rPr>
      </w:pPr>
      <w:r>
        <w:rPr>
          <w:szCs w:val="24"/>
        </w:rPr>
        <w:t>Genetic Disorder Dataset</w:t>
      </w:r>
    </w:p>
    <w:tbl>
      <w:tblPr>
        <w:tblW w:w="9522" w:type="dxa"/>
        <w:tblLook w:val="04A0" w:firstRow="1" w:lastRow="0" w:firstColumn="1" w:lastColumn="0" w:noHBand="0" w:noVBand="1"/>
      </w:tblPr>
      <w:tblGrid>
        <w:gridCol w:w="4668"/>
        <w:gridCol w:w="4032"/>
        <w:gridCol w:w="931"/>
      </w:tblGrid>
      <w:tr w:rsidR="002F66E1" w:rsidRPr="001D5E05" w14:paraId="30864859" w14:textId="77777777" w:rsidTr="00C70283">
        <w:trPr>
          <w:trHeight w:val="274"/>
        </w:trPr>
        <w:tc>
          <w:tcPr>
            <w:tcW w:w="4559" w:type="dxa"/>
            <w:tcBorders>
              <w:top w:val="single" w:sz="4" w:space="0" w:color="auto"/>
              <w:left w:val="nil"/>
              <w:bottom w:val="nil"/>
              <w:right w:val="nil"/>
            </w:tcBorders>
            <w:shd w:val="clear" w:color="auto" w:fill="auto"/>
            <w:noWrap/>
            <w:vAlign w:val="bottom"/>
          </w:tcPr>
          <w:p w14:paraId="3F40C63F" w14:textId="77777777" w:rsidR="002F66E1" w:rsidRPr="001D5E05" w:rsidRDefault="002F66E1" w:rsidP="00EB312F">
            <w:pPr>
              <w:spacing w:before="20" w:after="20" w:line="220" w:lineRule="exact"/>
              <w:ind w:firstLine="0"/>
              <w:jc w:val="center"/>
              <w:rPr>
                <w:rFonts w:eastAsia="Times New Roman" w:cs="Calibri"/>
                <w:b/>
                <w:bCs/>
                <w:color w:val="000000"/>
                <w:sz w:val="21"/>
              </w:rPr>
            </w:pPr>
            <w:r w:rsidRPr="001D5E05">
              <w:rPr>
                <w:rFonts w:eastAsia="Times New Roman" w:cs="Calibri"/>
                <w:b/>
                <w:bCs/>
                <w:color w:val="000000"/>
                <w:sz w:val="21"/>
              </w:rPr>
              <w:t>Column Name</w:t>
            </w:r>
          </w:p>
        </w:tc>
        <w:tc>
          <w:tcPr>
            <w:tcW w:w="4032" w:type="dxa"/>
            <w:tcBorders>
              <w:top w:val="single" w:sz="4" w:space="0" w:color="auto"/>
              <w:left w:val="nil"/>
              <w:bottom w:val="nil"/>
              <w:right w:val="nil"/>
            </w:tcBorders>
            <w:shd w:val="clear" w:color="auto" w:fill="auto"/>
            <w:noWrap/>
            <w:vAlign w:val="bottom"/>
          </w:tcPr>
          <w:p w14:paraId="330233A2" w14:textId="77777777" w:rsidR="002F66E1" w:rsidRPr="001D5E05" w:rsidRDefault="002F66E1" w:rsidP="00EB312F">
            <w:pPr>
              <w:spacing w:before="20" w:after="20" w:line="220" w:lineRule="exact"/>
              <w:ind w:firstLine="0"/>
              <w:jc w:val="center"/>
              <w:rPr>
                <w:rFonts w:eastAsia="Times New Roman" w:cs="Calibri"/>
                <w:b/>
                <w:bCs/>
                <w:color w:val="000000"/>
                <w:sz w:val="21"/>
              </w:rPr>
            </w:pPr>
            <w:r w:rsidRPr="001D5E05">
              <w:rPr>
                <w:rFonts w:eastAsia="Times New Roman" w:cs="Calibri"/>
                <w:b/>
                <w:bCs/>
                <w:color w:val="000000"/>
                <w:sz w:val="21"/>
              </w:rPr>
              <w:t>Description</w:t>
            </w:r>
          </w:p>
        </w:tc>
        <w:tc>
          <w:tcPr>
            <w:tcW w:w="931" w:type="dxa"/>
            <w:tcBorders>
              <w:top w:val="single" w:sz="4" w:space="0" w:color="auto"/>
              <w:left w:val="nil"/>
              <w:bottom w:val="nil"/>
              <w:right w:val="nil"/>
            </w:tcBorders>
            <w:vAlign w:val="bottom"/>
          </w:tcPr>
          <w:p w14:paraId="76839209" w14:textId="77777777" w:rsidR="002F66E1" w:rsidRPr="001D5E05" w:rsidRDefault="002F66E1" w:rsidP="00EB312F">
            <w:pPr>
              <w:spacing w:before="20" w:after="20" w:line="220" w:lineRule="exact"/>
              <w:ind w:firstLine="0"/>
              <w:jc w:val="center"/>
              <w:rPr>
                <w:rFonts w:eastAsia="Times New Roman" w:cs="Calibri"/>
                <w:b/>
                <w:bCs/>
                <w:color w:val="000000"/>
                <w:sz w:val="21"/>
              </w:rPr>
            </w:pPr>
            <w:r w:rsidRPr="001D5E05">
              <w:rPr>
                <w:rFonts w:eastAsia="Times New Roman" w:cs="Calibri"/>
                <w:b/>
                <w:bCs/>
                <w:color w:val="000000"/>
                <w:sz w:val="21"/>
              </w:rPr>
              <w:t>Purpose</w:t>
            </w:r>
          </w:p>
        </w:tc>
      </w:tr>
      <w:tr w:rsidR="002F66E1" w:rsidRPr="001D5E05" w14:paraId="778CF81B" w14:textId="77777777" w:rsidTr="00C70283">
        <w:trPr>
          <w:trHeight w:val="274"/>
        </w:trPr>
        <w:tc>
          <w:tcPr>
            <w:tcW w:w="4559" w:type="dxa"/>
            <w:tcBorders>
              <w:top w:val="single" w:sz="4" w:space="0" w:color="auto"/>
              <w:left w:val="nil"/>
              <w:bottom w:val="nil"/>
              <w:right w:val="nil"/>
            </w:tcBorders>
            <w:shd w:val="clear" w:color="auto" w:fill="auto"/>
            <w:noWrap/>
            <w:vAlign w:val="bottom"/>
            <w:hideMark/>
          </w:tcPr>
          <w:p w14:paraId="2A925985" w14:textId="031C89B8" w:rsidR="002F66E1" w:rsidRPr="00131114" w:rsidRDefault="004717B4" w:rsidP="00EB312F">
            <w:pPr>
              <w:spacing w:before="20" w:after="20" w:line="220" w:lineRule="exact"/>
              <w:ind w:firstLine="0"/>
              <w:rPr>
                <w:rFonts w:eastAsia="Times New Roman" w:cs="Calibri"/>
                <w:color w:val="000000"/>
                <w:szCs w:val="22"/>
              </w:rPr>
            </w:pPr>
            <w:r>
              <w:rPr>
                <w:rFonts w:eastAsia="Times New Roman" w:cs="Calibri"/>
                <w:color w:val="000000"/>
                <w:szCs w:val="22"/>
              </w:rPr>
              <w:t>-</w:t>
            </w:r>
            <w:proofErr w:type="spellStart"/>
            <w:r w:rsidR="00E82D2E" w:rsidRPr="00131114">
              <w:rPr>
                <w:rFonts w:eastAsia="Times New Roman" w:cs="Calibri"/>
                <w:color w:val="000000"/>
                <w:szCs w:val="22"/>
              </w:rPr>
              <w:t>Patient.Id</w:t>
            </w:r>
            <w:proofErr w:type="spellEnd"/>
          </w:p>
        </w:tc>
        <w:tc>
          <w:tcPr>
            <w:tcW w:w="4032" w:type="dxa"/>
            <w:tcBorders>
              <w:top w:val="single" w:sz="4" w:space="0" w:color="auto"/>
              <w:left w:val="nil"/>
              <w:bottom w:val="nil"/>
              <w:right w:val="nil"/>
            </w:tcBorders>
            <w:shd w:val="clear" w:color="auto" w:fill="auto"/>
            <w:noWrap/>
            <w:vAlign w:val="bottom"/>
            <w:hideMark/>
          </w:tcPr>
          <w:p w14:paraId="4B811F54" w14:textId="0C0D89F9" w:rsidR="002F66E1" w:rsidRPr="00131114" w:rsidRDefault="00657176" w:rsidP="00EB312F">
            <w:pPr>
              <w:spacing w:before="20" w:after="20" w:line="220" w:lineRule="exact"/>
              <w:ind w:firstLine="0"/>
              <w:rPr>
                <w:rFonts w:eastAsia="Times New Roman" w:cs="Calibri"/>
                <w:color w:val="000000"/>
                <w:szCs w:val="22"/>
              </w:rPr>
            </w:pPr>
            <w:r w:rsidRPr="00131114">
              <w:rPr>
                <w:rFonts w:eastAsia="Times New Roman" w:cs="Calibri"/>
                <w:color w:val="000000"/>
                <w:szCs w:val="22"/>
              </w:rPr>
              <w:t>U</w:t>
            </w:r>
            <w:r w:rsidR="00496A2D" w:rsidRPr="00131114">
              <w:rPr>
                <w:rFonts w:eastAsia="Times New Roman" w:cs="Calibri"/>
                <w:color w:val="000000"/>
                <w:szCs w:val="22"/>
              </w:rPr>
              <w:t>nique identifier</w:t>
            </w:r>
          </w:p>
        </w:tc>
        <w:tc>
          <w:tcPr>
            <w:tcW w:w="931" w:type="dxa"/>
            <w:tcBorders>
              <w:top w:val="single" w:sz="4" w:space="0" w:color="auto"/>
              <w:left w:val="nil"/>
              <w:bottom w:val="nil"/>
              <w:right w:val="nil"/>
            </w:tcBorders>
          </w:tcPr>
          <w:p w14:paraId="339BB574" w14:textId="77777777" w:rsidR="002F66E1" w:rsidRPr="00131114" w:rsidRDefault="002F66E1" w:rsidP="00EB312F">
            <w:pPr>
              <w:spacing w:before="20" w:after="20" w:line="220" w:lineRule="exact"/>
              <w:ind w:firstLine="0"/>
              <w:rPr>
                <w:rFonts w:eastAsia="Times New Roman" w:cs="Calibri"/>
                <w:color w:val="000000"/>
                <w:szCs w:val="22"/>
              </w:rPr>
            </w:pPr>
            <w:r w:rsidRPr="00131114">
              <w:rPr>
                <w:rFonts w:eastAsia="Times New Roman" w:cs="Calibri"/>
                <w:color w:val="000000"/>
                <w:szCs w:val="22"/>
              </w:rPr>
              <w:t>index</w:t>
            </w:r>
          </w:p>
        </w:tc>
      </w:tr>
      <w:tr w:rsidR="00D65056" w:rsidRPr="001D5E05" w14:paraId="588A6F77" w14:textId="77777777" w:rsidTr="00C70283">
        <w:trPr>
          <w:trHeight w:val="274"/>
        </w:trPr>
        <w:tc>
          <w:tcPr>
            <w:tcW w:w="4559" w:type="dxa"/>
            <w:tcBorders>
              <w:top w:val="nil"/>
              <w:left w:val="nil"/>
              <w:bottom w:val="nil"/>
              <w:right w:val="nil"/>
            </w:tcBorders>
            <w:shd w:val="clear" w:color="auto" w:fill="auto"/>
            <w:noWrap/>
            <w:hideMark/>
          </w:tcPr>
          <w:p w14:paraId="76172342" w14:textId="7A165EB2" w:rsidR="00D65056" w:rsidRPr="00131114" w:rsidRDefault="008D23C4" w:rsidP="00EB312F">
            <w:pPr>
              <w:spacing w:before="20" w:after="20" w:line="220" w:lineRule="exact"/>
              <w:ind w:firstLine="0"/>
              <w:rPr>
                <w:rFonts w:eastAsia="Times New Roman" w:cs="Calibri"/>
                <w:color w:val="000000"/>
                <w:szCs w:val="22"/>
              </w:rPr>
            </w:pPr>
            <w:r>
              <w:rPr>
                <w:rFonts w:eastAsia="Times New Roman" w:cs="Calibri"/>
                <w:color w:val="000000"/>
                <w:szCs w:val="22"/>
              </w:rPr>
              <w:t>*</w:t>
            </w:r>
            <w:proofErr w:type="spellStart"/>
            <w:r w:rsidR="00D65056" w:rsidRPr="00131114">
              <w:rPr>
                <w:rFonts w:cs="Calibri"/>
                <w:color w:val="000000"/>
                <w:szCs w:val="22"/>
              </w:rPr>
              <w:t>Patient.Age</w:t>
            </w:r>
            <w:proofErr w:type="spellEnd"/>
          </w:p>
        </w:tc>
        <w:tc>
          <w:tcPr>
            <w:tcW w:w="4032" w:type="dxa"/>
            <w:tcBorders>
              <w:top w:val="nil"/>
              <w:left w:val="nil"/>
              <w:bottom w:val="nil"/>
              <w:right w:val="nil"/>
            </w:tcBorders>
            <w:shd w:val="clear" w:color="auto" w:fill="auto"/>
            <w:noWrap/>
            <w:hideMark/>
          </w:tcPr>
          <w:p w14:paraId="70B09A21" w14:textId="174DCB13" w:rsidR="00D65056" w:rsidRPr="00131114" w:rsidRDefault="00657176" w:rsidP="00EB312F">
            <w:pPr>
              <w:spacing w:before="20" w:after="20" w:line="220" w:lineRule="exact"/>
              <w:ind w:firstLine="0"/>
              <w:rPr>
                <w:rFonts w:eastAsia="Times New Roman" w:cs="Calibri"/>
                <w:color w:val="000000"/>
                <w:szCs w:val="22"/>
              </w:rPr>
            </w:pPr>
            <w:r w:rsidRPr="00131114">
              <w:rPr>
                <w:rFonts w:cs="Calibri"/>
                <w:color w:val="000000"/>
                <w:szCs w:val="22"/>
              </w:rPr>
              <w:t>A</w:t>
            </w:r>
            <w:r w:rsidR="00D65056" w:rsidRPr="00131114">
              <w:rPr>
                <w:rFonts w:cs="Calibri"/>
                <w:color w:val="000000"/>
                <w:szCs w:val="22"/>
              </w:rPr>
              <w:t>ge</w:t>
            </w:r>
          </w:p>
        </w:tc>
        <w:tc>
          <w:tcPr>
            <w:tcW w:w="931" w:type="dxa"/>
            <w:tcBorders>
              <w:top w:val="nil"/>
              <w:left w:val="nil"/>
              <w:bottom w:val="nil"/>
              <w:right w:val="nil"/>
            </w:tcBorders>
          </w:tcPr>
          <w:p w14:paraId="4215C745" w14:textId="77777777" w:rsidR="00D65056" w:rsidRPr="00131114" w:rsidRDefault="00D65056" w:rsidP="00EB312F">
            <w:pPr>
              <w:spacing w:before="20" w:after="20" w:line="220" w:lineRule="exact"/>
              <w:ind w:firstLine="0"/>
              <w:rPr>
                <w:rFonts w:eastAsia="Times New Roman" w:cs="Calibri"/>
                <w:color w:val="000000"/>
                <w:szCs w:val="22"/>
              </w:rPr>
            </w:pPr>
            <w:r w:rsidRPr="00131114">
              <w:rPr>
                <w:rFonts w:eastAsia="Times New Roman" w:cs="Calibri"/>
                <w:color w:val="000000"/>
                <w:szCs w:val="22"/>
              </w:rPr>
              <w:t>feature</w:t>
            </w:r>
          </w:p>
        </w:tc>
      </w:tr>
      <w:tr w:rsidR="00D65056" w:rsidRPr="001D5E05" w14:paraId="05F227DB" w14:textId="77777777" w:rsidTr="00C70283">
        <w:trPr>
          <w:trHeight w:val="274"/>
        </w:trPr>
        <w:tc>
          <w:tcPr>
            <w:tcW w:w="4559" w:type="dxa"/>
            <w:tcBorders>
              <w:top w:val="nil"/>
              <w:left w:val="nil"/>
              <w:bottom w:val="nil"/>
              <w:right w:val="nil"/>
            </w:tcBorders>
            <w:shd w:val="clear" w:color="auto" w:fill="auto"/>
            <w:noWrap/>
            <w:hideMark/>
          </w:tcPr>
          <w:p w14:paraId="51E31A6C" w14:textId="6CADFF6E"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Genes.in.mother.</w:t>
            </w:r>
            <w:proofErr w:type="gramStart"/>
            <w:r w:rsidR="00D65056">
              <w:rPr>
                <w:rFonts w:cs="Calibri"/>
                <w:color w:val="000000"/>
              </w:rPr>
              <w:t>s.side</w:t>
            </w:r>
            <w:proofErr w:type="spellEnd"/>
            <w:proofErr w:type="gramEnd"/>
          </w:p>
        </w:tc>
        <w:tc>
          <w:tcPr>
            <w:tcW w:w="4032" w:type="dxa"/>
            <w:tcBorders>
              <w:top w:val="nil"/>
              <w:left w:val="nil"/>
              <w:bottom w:val="nil"/>
              <w:right w:val="nil"/>
            </w:tcBorders>
            <w:shd w:val="clear" w:color="auto" w:fill="auto"/>
            <w:noWrap/>
            <w:hideMark/>
          </w:tcPr>
          <w:p w14:paraId="1079742F" w14:textId="66D01D9E" w:rsidR="00D65056" w:rsidRPr="001D5E05" w:rsidRDefault="00D65056" w:rsidP="00EB312F">
            <w:pPr>
              <w:spacing w:before="20" w:after="20" w:line="220" w:lineRule="exact"/>
              <w:ind w:firstLine="0"/>
              <w:rPr>
                <w:rFonts w:eastAsia="Times New Roman" w:cs="Calibri"/>
                <w:color w:val="000000"/>
                <w:sz w:val="21"/>
              </w:rPr>
            </w:pPr>
            <w:r>
              <w:rPr>
                <w:rFonts w:cs="Calibri"/>
                <w:color w:val="000000"/>
              </w:rPr>
              <w:t>Gene defect in mother</w:t>
            </w:r>
          </w:p>
        </w:tc>
        <w:tc>
          <w:tcPr>
            <w:tcW w:w="931" w:type="dxa"/>
            <w:tcBorders>
              <w:top w:val="nil"/>
              <w:left w:val="nil"/>
              <w:bottom w:val="nil"/>
              <w:right w:val="nil"/>
            </w:tcBorders>
          </w:tcPr>
          <w:p w14:paraId="1E6AE579" w14:textId="77777777" w:rsidR="00D65056" w:rsidRPr="001D5E05" w:rsidRDefault="00D65056"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5196EE4" w14:textId="77777777" w:rsidTr="00C70283">
        <w:trPr>
          <w:trHeight w:val="274"/>
        </w:trPr>
        <w:tc>
          <w:tcPr>
            <w:tcW w:w="4559" w:type="dxa"/>
            <w:tcBorders>
              <w:top w:val="nil"/>
              <w:left w:val="nil"/>
              <w:right w:val="nil"/>
            </w:tcBorders>
            <w:shd w:val="clear" w:color="auto" w:fill="auto"/>
            <w:noWrap/>
            <w:hideMark/>
          </w:tcPr>
          <w:p w14:paraId="35EFA851" w14:textId="5CF803B2"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proofErr w:type="gramStart"/>
            <w:r w:rsidR="00D65056">
              <w:rPr>
                <w:rFonts w:cs="Calibri"/>
                <w:color w:val="000000"/>
              </w:rPr>
              <w:t>Inherited.from.father</w:t>
            </w:r>
            <w:proofErr w:type="spellEnd"/>
            <w:proofErr w:type="gramEnd"/>
          </w:p>
        </w:tc>
        <w:tc>
          <w:tcPr>
            <w:tcW w:w="4032" w:type="dxa"/>
            <w:tcBorders>
              <w:top w:val="nil"/>
              <w:left w:val="nil"/>
              <w:right w:val="nil"/>
            </w:tcBorders>
            <w:shd w:val="clear" w:color="auto" w:fill="auto"/>
            <w:noWrap/>
            <w:hideMark/>
          </w:tcPr>
          <w:p w14:paraId="46190843" w14:textId="590D2AFC" w:rsidR="00D65056" w:rsidRPr="001D5E05" w:rsidRDefault="00D65056" w:rsidP="00EB312F">
            <w:pPr>
              <w:spacing w:before="20" w:after="20" w:line="220" w:lineRule="exact"/>
              <w:ind w:firstLine="0"/>
              <w:rPr>
                <w:rFonts w:eastAsia="Times New Roman" w:cs="Calibri"/>
                <w:color w:val="000000"/>
                <w:sz w:val="21"/>
              </w:rPr>
            </w:pPr>
            <w:r>
              <w:rPr>
                <w:rFonts w:cs="Calibri"/>
                <w:color w:val="000000"/>
              </w:rPr>
              <w:t>Gene defect in father</w:t>
            </w:r>
          </w:p>
        </w:tc>
        <w:tc>
          <w:tcPr>
            <w:tcW w:w="931" w:type="dxa"/>
            <w:tcBorders>
              <w:top w:val="nil"/>
              <w:left w:val="nil"/>
              <w:right w:val="nil"/>
            </w:tcBorders>
          </w:tcPr>
          <w:p w14:paraId="495ECE34" w14:textId="77777777" w:rsidR="00D65056" w:rsidRPr="001D5E05" w:rsidRDefault="00D65056"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001DD212" w14:textId="77777777" w:rsidTr="00C70283">
        <w:trPr>
          <w:trHeight w:val="274"/>
        </w:trPr>
        <w:tc>
          <w:tcPr>
            <w:tcW w:w="4559" w:type="dxa"/>
            <w:tcBorders>
              <w:top w:val="nil"/>
              <w:left w:val="nil"/>
              <w:right w:val="nil"/>
            </w:tcBorders>
            <w:shd w:val="clear" w:color="auto" w:fill="auto"/>
            <w:noWrap/>
          </w:tcPr>
          <w:p w14:paraId="4BBFFE0A" w14:textId="31B2BCE6"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Maternal.gene</w:t>
            </w:r>
            <w:proofErr w:type="spellEnd"/>
          </w:p>
        </w:tc>
        <w:tc>
          <w:tcPr>
            <w:tcW w:w="4032" w:type="dxa"/>
            <w:tcBorders>
              <w:top w:val="nil"/>
              <w:left w:val="nil"/>
              <w:right w:val="nil"/>
            </w:tcBorders>
            <w:shd w:val="clear" w:color="auto" w:fill="auto"/>
            <w:noWrap/>
          </w:tcPr>
          <w:p w14:paraId="1F819DFA" w14:textId="7CC800BB" w:rsidR="00D65056" w:rsidRPr="001D5E05" w:rsidRDefault="00D65056" w:rsidP="00EB312F">
            <w:pPr>
              <w:spacing w:before="20" w:after="20" w:line="220" w:lineRule="exact"/>
              <w:ind w:firstLine="0"/>
              <w:rPr>
                <w:rFonts w:eastAsia="Times New Roman" w:cs="Calibri"/>
                <w:color w:val="000000"/>
                <w:sz w:val="21"/>
              </w:rPr>
            </w:pPr>
            <w:r>
              <w:rPr>
                <w:rFonts w:cs="Calibri"/>
                <w:color w:val="000000"/>
              </w:rPr>
              <w:t>Gene defect in maternal family</w:t>
            </w:r>
            <w:r w:rsidR="00496A2D">
              <w:rPr>
                <w:rFonts w:cs="Calibri"/>
                <w:color w:val="000000"/>
              </w:rPr>
              <w:t xml:space="preserve"> </w:t>
            </w:r>
            <w:r>
              <w:rPr>
                <w:rFonts w:cs="Calibri"/>
                <w:color w:val="000000"/>
              </w:rPr>
              <w:t>side</w:t>
            </w:r>
          </w:p>
        </w:tc>
        <w:tc>
          <w:tcPr>
            <w:tcW w:w="931" w:type="dxa"/>
            <w:tcBorders>
              <w:top w:val="nil"/>
              <w:left w:val="nil"/>
              <w:right w:val="nil"/>
            </w:tcBorders>
          </w:tcPr>
          <w:p w14:paraId="4A963937" w14:textId="31A4D39A"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B731745" w14:textId="77777777" w:rsidTr="00C70283">
        <w:trPr>
          <w:trHeight w:val="274"/>
        </w:trPr>
        <w:tc>
          <w:tcPr>
            <w:tcW w:w="4559" w:type="dxa"/>
            <w:tcBorders>
              <w:top w:val="nil"/>
              <w:left w:val="nil"/>
              <w:right w:val="nil"/>
            </w:tcBorders>
            <w:shd w:val="clear" w:color="auto" w:fill="auto"/>
            <w:noWrap/>
          </w:tcPr>
          <w:p w14:paraId="13109CE9" w14:textId="31059959"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Paternal.gene</w:t>
            </w:r>
            <w:proofErr w:type="spellEnd"/>
          </w:p>
        </w:tc>
        <w:tc>
          <w:tcPr>
            <w:tcW w:w="4032" w:type="dxa"/>
            <w:tcBorders>
              <w:top w:val="nil"/>
              <w:left w:val="nil"/>
              <w:right w:val="nil"/>
            </w:tcBorders>
            <w:shd w:val="clear" w:color="auto" w:fill="auto"/>
            <w:noWrap/>
          </w:tcPr>
          <w:p w14:paraId="7F605C1A" w14:textId="31F3724E" w:rsidR="00D65056" w:rsidRPr="001D5E05" w:rsidRDefault="00D65056" w:rsidP="00EB312F">
            <w:pPr>
              <w:spacing w:before="20" w:after="20" w:line="220" w:lineRule="exact"/>
              <w:ind w:firstLine="0"/>
              <w:rPr>
                <w:rFonts w:eastAsia="Times New Roman" w:cs="Calibri"/>
                <w:color w:val="000000"/>
                <w:sz w:val="21"/>
              </w:rPr>
            </w:pPr>
            <w:r>
              <w:rPr>
                <w:rFonts w:cs="Calibri"/>
                <w:color w:val="000000"/>
              </w:rPr>
              <w:t>Gene defect in paternal family</w:t>
            </w:r>
            <w:r w:rsidR="00496A2D">
              <w:rPr>
                <w:rFonts w:cs="Calibri"/>
                <w:color w:val="000000"/>
              </w:rPr>
              <w:t xml:space="preserve"> </w:t>
            </w:r>
            <w:r>
              <w:rPr>
                <w:rFonts w:cs="Calibri"/>
                <w:color w:val="000000"/>
              </w:rPr>
              <w:t>side</w:t>
            </w:r>
          </w:p>
        </w:tc>
        <w:tc>
          <w:tcPr>
            <w:tcW w:w="931" w:type="dxa"/>
            <w:tcBorders>
              <w:top w:val="nil"/>
              <w:left w:val="nil"/>
              <w:right w:val="nil"/>
            </w:tcBorders>
          </w:tcPr>
          <w:p w14:paraId="2EBA4844" w14:textId="1B569742"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4E444DD" w14:textId="77777777" w:rsidTr="00C70283">
        <w:trPr>
          <w:trHeight w:val="274"/>
        </w:trPr>
        <w:tc>
          <w:tcPr>
            <w:tcW w:w="4559" w:type="dxa"/>
            <w:tcBorders>
              <w:top w:val="nil"/>
              <w:left w:val="nil"/>
              <w:right w:val="nil"/>
            </w:tcBorders>
            <w:shd w:val="clear" w:color="auto" w:fill="auto"/>
            <w:noWrap/>
          </w:tcPr>
          <w:p w14:paraId="49507F3E" w14:textId="3ED8C459"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Blood.cell.count..</w:t>
            </w:r>
            <w:proofErr w:type="spellStart"/>
            <w:proofErr w:type="gramEnd"/>
            <w:r w:rsidR="00D65056">
              <w:rPr>
                <w:rFonts w:cs="Calibri"/>
                <w:color w:val="000000"/>
              </w:rPr>
              <w:t>mcL</w:t>
            </w:r>
            <w:proofErr w:type="spellEnd"/>
            <w:r w:rsidR="00D65056">
              <w:rPr>
                <w:rFonts w:cs="Calibri"/>
                <w:color w:val="000000"/>
              </w:rPr>
              <w:t>.</w:t>
            </w:r>
          </w:p>
        </w:tc>
        <w:tc>
          <w:tcPr>
            <w:tcW w:w="4032" w:type="dxa"/>
            <w:tcBorders>
              <w:top w:val="nil"/>
              <w:left w:val="nil"/>
              <w:right w:val="nil"/>
            </w:tcBorders>
            <w:shd w:val="clear" w:color="auto" w:fill="auto"/>
            <w:noWrap/>
          </w:tcPr>
          <w:p w14:paraId="302E4ACF" w14:textId="6DD5E169" w:rsidR="00D65056" w:rsidRPr="001D5E05" w:rsidRDefault="00657176" w:rsidP="00EB312F">
            <w:pPr>
              <w:spacing w:before="20" w:after="20" w:line="220" w:lineRule="exact"/>
              <w:ind w:firstLine="0"/>
              <w:rPr>
                <w:rFonts w:eastAsia="Times New Roman" w:cs="Calibri"/>
                <w:color w:val="000000"/>
                <w:sz w:val="21"/>
              </w:rPr>
            </w:pPr>
            <w:r>
              <w:rPr>
                <w:rFonts w:cs="Calibri"/>
                <w:color w:val="000000"/>
              </w:rPr>
              <w:t>B</w:t>
            </w:r>
            <w:r w:rsidR="00D65056">
              <w:rPr>
                <w:rFonts w:cs="Calibri"/>
                <w:color w:val="000000"/>
              </w:rPr>
              <w:t>lood cell count (per microliter)</w:t>
            </w:r>
          </w:p>
        </w:tc>
        <w:tc>
          <w:tcPr>
            <w:tcW w:w="931" w:type="dxa"/>
            <w:tcBorders>
              <w:top w:val="nil"/>
              <w:left w:val="nil"/>
              <w:right w:val="nil"/>
            </w:tcBorders>
          </w:tcPr>
          <w:p w14:paraId="7AF8C681" w14:textId="63F5906C"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4AAB67A3" w14:textId="77777777" w:rsidTr="00C70283">
        <w:trPr>
          <w:trHeight w:val="274"/>
        </w:trPr>
        <w:tc>
          <w:tcPr>
            <w:tcW w:w="4559" w:type="dxa"/>
            <w:tcBorders>
              <w:top w:val="nil"/>
              <w:left w:val="nil"/>
              <w:right w:val="nil"/>
            </w:tcBorders>
            <w:shd w:val="clear" w:color="auto" w:fill="auto"/>
            <w:noWrap/>
          </w:tcPr>
          <w:p w14:paraId="3432B1D2" w14:textId="763A0F22" w:rsidR="00D65056" w:rsidRPr="001D5E05" w:rsidRDefault="004717B4"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proofErr w:type="gramStart"/>
            <w:r w:rsidR="00D65056">
              <w:rPr>
                <w:rFonts w:cs="Calibri"/>
                <w:color w:val="000000"/>
              </w:rPr>
              <w:t>Patient.First.Name</w:t>
            </w:r>
            <w:proofErr w:type="spellEnd"/>
            <w:proofErr w:type="gramEnd"/>
          </w:p>
        </w:tc>
        <w:tc>
          <w:tcPr>
            <w:tcW w:w="4032" w:type="dxa"/>
            <w:tcBorders>
              <w:top w:val="nil"/>
              <w:left w:val="nil"/>
              <w:right w:val="nil"/>
            </w:tcBorders>
            <w:shd w:val="clear" w:color="auto" w:fill="auto"/>
            <w:noWrap/>
          </w:tcPr>
          <w:p w14:paraId="17DC8F79" w14:textId="36FF50CF" w:rsidR="00D65056" w:rsidRPr="001D5E05" w:rsidRDefault="00657176" w:rsidP="00EB312F">
            <w:pPr>
              <w:spacing w:before="20" w:after="20" w:line="220" w:lineRule="exact"/>
              <w:ind w:firstLine="0"/>
              <w:rPr>
                <w:rFonts w:eastAsia="Times New Roman" w:cs="Calibri"/>
                <w:color w:val="000000"/>
                <w:sz w:val="21"/>
              </w:rPr>
            </w:pPr>
            <w:r>
              <w:rPr>
                <w:rFonts w:cs="Calibri"/>
                <w:color w:val="000000"/>
              </w:rPr>
              <w:t>F</w:t>
            </w:r>
            <w:r w:rsidR="00D65056">
              <w:rPr>
                <w:rFonts w:cs="Calibri"/>
                <w:color w:val="000000"/>
              </w:rPr>
              <w:t>irst name</w:t>
            </w:r>
          </w:p>
        </w:tc>
        <w:tc>
          <w:tcPr>
            <w:tcW w:w="931" w:type="dxa"/>
            <w:tcBorders>
              <w:top w:val="nil"/>
              <w:left w:val="nil"/>
              <w:right w:val="nil"/>
            </w:tcBorders>
          </w:tcPr>
          <w:p w14:paraId="0378C1B1" w14:textId="5EB26A15"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DDD8231" w14:textId="77777777" w:rsidTr="00C70283">
        <w:trPr>
          <w:trHeight w:val="274"/>
        </w:trPr>
        <w:tc>
          <w:tcPr>
            <w:tcW w:w="4559" w:type="dxa"/>
            <w:tcBorders>
              <w:top w:val="nil"/>
              <w:left w:val="nil"/>
              <w:right w:val="nil"/>
            </w:tcBorders>
            <w:shd w:val="clear" w:color="auto" w:fill="auto"/>
            <w:noWrap/>
          </w:tcPr>
          <w:p w14:paraId="2CB3A4DE" w14:textId="2C6376E0" w:rsidR="00D65056" w:rsidRPr="001D5E05" w:rsidRDefault="004717B4"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r w:rsidR="00D65056">
              <w:rPr>
                <w:rFonts w:cs="Calibri"/>
                <w:color w:val="000000"/>
              </w:rPr>
              <w:t>Family.Name</w:t>
            </w:r>
            <w:proofErr w:type="spellEnd"/>
          </w:p>
        </w:tc>
        <w:tc>
          <w:tcPr>
            <w:tcW w:w="4032" w:type="dxa"/>
            <w:tcBorders>
              <w:top w:val="nil"/>
              <w:left w:val="nil"/>
              <w:right w:val="nil"/>
            </w:tcBorders>
            <w:shd w:val="clear" w:color="auto" w:fill="auto"/>
            <w:noWrap/>
          </w:tcPr>
          <w:p w14:paraId="02C8AB86" w14:textId="5A6A3B1F" w:rsidR="00D65056" w:rsidRPr="001D5E05" w:rsidRDefault="00657176" w:rsidP="00EB312F">
            <w:pPr>
              <w:spacing w:before="20" w:after="20" w:line="220" w:lineRule="exact"/>
              <w:ind w:firstLine="0"/>
              <w:rPr>
                <w:rFonts w:eastAsia="Times New Roman" w:cs="Calibri"/>
                <w:color w:val="000000"/>
                <w:sz w:val="21"/>
              </w:rPr>
            </w:pPr>
            <w:r>
              <w:rPr>
                <w:rFonts w:cs="Calibri"/>
                <w:color w:val="000000"/>
              </w:rPr>
              <w:t>F</w:t>
            </w:r>
            <w:r w:rsidR="00D65056">
              <w:rPr>
                <w:rFonts w:cs="Calibri"/>
                <w:color w:val="000000"/>
              </w:rPr>
              <w:t>amily name</w:t>
            </w:r>
          </w:p>
        </w:tc>
        <w:tc>
          <w:tcPr>
            <w:tcW w:w="931" w:type="dxa"/>
            <w:tcBorders>
              <w:top w:val="nil"/>
              <w:left w:val="nil"/>
              <w:right w:val="nil"/>
            </w:tcBorders>
          </w:tcPr>
          <w:p w14:paraId="6768E31B" w14:textId="7D9C8237"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17604636" w14:textId="77777777" w:rsidTr="00C70283">
        <w:trPr>
          <w:trHeight w:val="274"/>
        </w:trPr>
        <w:tc>
          <w:tcPr>
            <w:tcW w:w="4559" w:type="dxa"/>
            <w:tcBorders>
              <w:top w:val="nil"/>
              <w:left w:val="nil"/>
              <w:right w:val="nil"/>
            </w:tcBorders>
            <w:shd w:val="clear" w:color="auto" w:fill="auto"/>
            <w:noWrap/>
          </w:tcPr>
          <w:p w14:paraId="75D8542F" w14:textId="7ED43C06" w:rsidR="00D65056" w:rsidRPr="001D5E05" w:rsidRDefault="004717B4" w:rsidP="00EB312F">
            <w:pPr>
              <w:spacing w:before="20" w:after="20" w:line="220" w:lineRule="exact"/>
              <w:ind w:firstLine="0"/>
              <w:rPr>
                <w:rFonts w:eastAsia="Times New Roman" w:cs="Calibri"/>
                <w:color w:val="000000"/>
                <w:sz w:val="21"/>
              </w:rPr>
            </w:pPr>
            <w:r>
              <w:rPr>
                <w:rFonts w:eastAsia="Times New Roman" w:cs="Calibri"/>
                <w:color w:val="000000"/>
                <w:szCs w:val="22"/>
              </w:rPr>
              <w:t>-</w:t>
            </w:r>
            <w:r w:rsidR="00D65056">
              <w:rPr>
                <w:rFonts w:cs="Calibri"/>
                <w:color w:val="000000"/>
              </w:rPr>
              <w:t>Father.s.name</w:t>
            </w:r>
          </w:p>
        </w:tc>
        <w:tc>
          <w:tcPr>
            <w:tcW w:w="4032" w:type="dxa"/>
            <w:tcBorders>
              <w:top w:val="nil"/>
              <w:left w:val="nil"/>
              <w:right w:val="nil"/>
            </w:tcBorders>
            <w:shd w:val="clear" w:color="auto" w:fill="auto"/>
            <w:noWrap/>
          </w:tcPr>
          <w:p w14:paraId="07228CBC" w14:textId="7B53D50F" w:rsidR="00D65056" w:rsidRPr="001D5E05" w:rsidRDefault="00657176" w:rsidP="00EB312F">
            <w:pPr>
              <w:spacing w:before="20" w:after="20" w:line="220" w:lineRule="exact"/>
              <w:ind w:firstLine="0"/>
              <w:rPr>
                <w:rFonts w:eastAsia="Times New Roman" w:cs="Calibri"/>
                <w:color w:val="000000"/>
                <w:sz w:val="21"/>
              </w:rPr>
            </w:pPr>
            <w:r>
              <w:rPr>
                <w:rFonts w:cs="Calibri"/>
                <w:color w:val="000000"/>
              </w:rPr>
              <w:t>F</w:t>
            </w:r>
            <w:r w:rsidR="00D65056">
              <w:rPr>
                <w:rFonts w:cs="Calibri"/>
                <w:color w:val="000000"/>
              </w:rPr>
              <w:t>ather's name</w:t>
            </w:r>
          </w:p>
        </w:tc>
        <w:tc>
          <w:tcPr>
            <w:tcW w:w="931" w:type="dxa"/>
            <w:tcBorders>
              <w:top w:val="nil"/>
              <w:left w:val="nil"/>
              <w:right w:val="nil"/>
            </w:tcBorders>
          </w:tcPr>
          <w:p w14:paraId="537DACF0" w14:textId="783C68F8" w:rsidR="00D65056" w:rsidRPr="001D5E05"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662473D5" w14:textId="77777777" w:rsidTr="00C70283">
        <w:trPr>
          <w:trHeight w:val="274"/>
        </w:trPr>
        <w:tc>
          <w:tcPr>
            <w:tcW w:w="4559" w:type="dxa"/>
            <w:tcBorders>
              <w:top w:val="nil"/>
              <w:left w:val="nil"/>
              <w:right w:val="nil"/>
            </w:tcBorders>
            <w:shd w:val="clear" w:color="auto" w:fill="auto"/>
            <w:noWrap/>
          </w:tcPr>
          <w:p w14:paraId="637242FB" w14:textId="1CF15C15" w:rsidR="00D65056" w:rsidRPr="001D5E05"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Mother.s.age</w:t>
            </w:r>
            <w:proofErr w:type="spellEnd"/>
          </w:p>
        </w:tc>
        <w:tc>
          <w:tcPr>
            <w:tcW w:w="4032" w:type="dxa"/>
            <w:tcBorders>
              <w:top w:val="nil"/>
              <w:left w:val="nil"/>
              <w:right w:val="nil"/>
            </w:tcBorders>
            <w:shd w:val="clear" w:color="auto" w:fill="auto"/>
            <w:noWrap/>
          </w:tcPr>
          <w:p w14:paraId="31808E52" w14:textId="572877E5" w:rsidR="00D65056" w:rsidRPr="001D5E05" w:rsidRDefault="00657176" w:rsidP="00EB312F">
            <w:pPr>
              <w:spacing w:before="20" w:after="20" w:line="220" w:lineRule="exact"/>
              <w:ind w:firstLine="0"/>
              <w:rPr>
                <w:rFonts w:eastAsia="Times New Roman" w:cs="Calibri"/>
                <w:color w:val="000000"/>
                <w:sz w:val="21"/>
              </w:rPr>
            </w:pPr>
            <w:r>
              <w:rPr>
                <w:rFonts w:cs="Calibri"/>
                <w:color w:val="000000"/>
              </w:rPr>
              <w:t>M</w:t>
            </w:r>
            <w:r w:rsidR="00D65056">
              <w:rPr>
                <w:rFonts w:cs="Calibri"/>
                <w:color w:val="000000"/>
              </w:rPr>
              <w:t>other's age</w:t>
            </w:r>
          </w:p>
        </w:tc>
        <w:tc>
          <w:tcPr>
            <w:tcW w:w="931" w:type="dxa"/>
            <w:tcBorders>
              <w:top w:val="nil"/>
              <w:left w:val="nil"/>
              <w:right w:val="nil"/>
            </w:tcBorders>
          </w:tcPr>
          <w:p w14:paraId="2BE0B249" w14:textId="77777777" w:rsidR="00D65056" w:rsidRPr="001D5E05" w:rsidRDefault="00D65056" w:rsidP="00EB312F">
            <w:pPr>
              <w:spacing w:before="20" w:after="20" w:line="220" w:lineRule="exact"/>
              <w:ind w:firstLine="0"/>
              <w:rPr>
                <w:rFonts w:eastAsia="Times New Roman" w:cs="Calibri"/>
                <w:color w:val="000000"/>
                <w:sz w:val="21"/>
              </w:rPr>
            </w:pPr>
            <w:r>
              <w:rPr>
                <w:rFonts w:eastAsia="Times New Roman" w:cs="Calibri"/>
                <w:color w:val="000000"/>
                <w:sz w:val="21"/>
              </w:rPr>
              <w:t>feature</w:t>
            </w:r>
          </w:p>
        </w:tc>
      </w:tr>
      <w:tr w:rsidR="00D65056" w:rsidRPr="001D5E05" w14:paraId="5A026E39" w14:textId="77777777" w:rsidTr="00C70283">
        <w:trPr>
          <w:trHeight w:val="274"/>
        </w:trPr>
        <w:tc>
          <w:tcPr>
            <w:tcW w:w="4559" w:type="dxa"/>
            <w:tcBorders>
              <w:top w:val="nil"/>
              <w:left w:val="nil"/>
              <w:right w:val="nil"/>
            </w:tcBorders>
            <w:shd w:val="clear" w:color="auto" w:fill="auto"/>
            <w:noWrap/>
          </w:tcPr>
          <w:p w14:paraId="1F7CA000" w14:textId="72664B9F" w:rsidR="00D65056" w:rsidRDefault="00767BBE"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Father.s.age</w:t>
            </w:r>
            <w:proofErr w:type="spellEnd"/>
          </w:p>
        </w:tc>
        <w:tc>
          <w:tcPr>
            <w:tcW w:w="4032" w:type="dxa"/>
            <w:tcBorders>
              <w:top w:val="nil"/>
              <w:left w:val="nil"/>
              <w:right w:val="nil"/>
            </w:tcBorders>
            <w:shd w:val="clear" w:color="auto" w:fill="auto"/>
            <w:noWrap/>
          </w:tcPr>
          <w:p w14:paraId="0B12EFE1" w14:textId="17748191" w:rsidR="00D65056" w:rsidRDefault="00657176" w:rsidP="00EB312F">
            <w:pPr>
              <w:spacing w:before="20" w:after="20" w:line="220" w:lineRule="exact"/>
              <w:ind w:firstLine="0"/>
              <w:rPr>
                <w:rFonts w:eastAsia="Times New Roman" w:cs="Calibri"/>
                <w:color w:val="000000"/>
                <w:sz w:val="21"/>
              </w:rPr>
            </w:pPr>
            <w:r>
              <w:rPr>
                <w:rFonts w:cs="Calibri"/>
                <w:color w:val="000000"/>
              </w:rPr>
              <w:t>F</w:t>
            </w:r>
            <w:r w:rsidR="00D65056">
              <w:rPr>
                <w:rFonts w:cs="Calibri"/>
                <w:color w:val="000000"/>
              </w:rPr>
              <w:t>ather's age</w:t>
            </w:r>
          </w:p>
        </w:tc>
        <w:tc>
          <w:tcPr>
            <w:tcW w:w="931" w:type="dxa"/>
            <w:tcBorders>
              <w:top w:val="nil"/>
              <w:left w:val="nil"/>
              <w:right w:val="nil"/>
            </w:tcBorders>
          </w:tcPr>
          <w:p w14:paraId="70892FFA" w14:textId="4093EF00"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A9749B3" w14:textId="77777777" w:rsidTr="00C70283">
        <w:trPr>
          <w:trHeight w:val="274"/>
        </w:trPr>
        <w:tc>
          <w:tcPr>
            <w:tcW w:w="4559" w:type="dxa"/>
            <w:tcBorders>
              <w:top w:val="nil"/>
              <w:left w:val="nil"/>
              <w:right w:val="nil"/>
            </w:tcBorders>
            <w:shd w:val="clear" w:color="auto" w:fill="auto"/>
            <w:noWrap/>
          </w:tcPr>
          <w:p w14:paraId="2A4B69D5" w14:textId="4A3A5E8D"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r w:rsidR="00D65056">
              <w:rPr>
                <w:rFonts w:cs="Calibri"/>
                <w:color w:val="000000"/>
              </w:rPr>
              <w:t>Institute.Name</w:t>
            </w:r>
            <w:proofErr w:type="spellEnd"/>
          </w:p>
        </w:tc>
        <w:tc>
          <w:tcPr>
            <w:tcW w:w="4032" w:type="dxa"/>
            <w:tcBorders>
              <w:top w:val="nil"/>
              <w:left w:val="nil"/>
              <w:right w:val="nil"/>
            </w:tcBorders>
            <w:shd w:val="clear" w:color="auto" w:fill="auto"/>
            <w:noWrap/>
          </w:tcPr>
          <w:p w14:paraId="2A27E427" w14:textId="4134369B" w:rsidR="00D65056" w:rsidRDefault="00657176" w:rsidP="00EB312F">
            <w:pPr>
              <w:spacing w:before="20" w:after="20" w:line="220" w:lineRule="exact"/>
              <w:ind w:firstLine="0"/>
              <w:rPr>
                <w:rFonts w:eastAsia="Times New Roman" w:cs="Calibri"/>
                <w:color w:val="000000"/>
                <w:sz w:val="21"/>
              </w:rPr>
            </w:pPr>
            <w:r>
              <w:rPr>
                <w:rFonts w:cs="Calibri"/>
                <w:color w:val="000000"/>
              </w:rPr>
              <w:t>B</w:t>
            </w:r>
            <w:r w:rsidR="00D65056">
              <w:rPr>
                <w:rFonts w:cs="Calibri"/>
                <w:color w:val="000000"/>
              </w:rPr>
              <w:t>irth medical institute</w:t>
            </w:r>
          </w:p>
        </w:tc>
        <w:tc>
          <w:tcPr>
            <w:tcW w:w="931" w:type="dxa"/>
            <w:tcBorders>
              <w:top w:val="nil"/>
              <w:left w:val="nil"/>
              <w:right w:val="nil"/>
            </w:tcBorders>
          </w:tcPr>
          <w:p w14:paraId="5768627D" w14:textId="0644A50D"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15935AF3" w14:textId="77777777" w:rsidTr="00C70283">
        <w:trPr>
          <w:trHeight w:val="274"/>
        </w:trPr>
        <w:tc>
          <w:tcPr>
            <w:tcW w:w="4559" w:type="dxa"/>
            <w:tcBorders>
              <w:top w:val="nil"/>
              <w:left w:val="nil"/>
              <w:right w:val="nil"/>
            </w:tcBorders>
            <w:shd w:val="clear" w:color="auto" w:fill="auto"/>
            <w:noWrap/>
          </w:tcPr>
          <w:p w14:paraId="78F32E44" w14:textId="3C4A1B11"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proofErr w:type="gramStart"/>
            <w:r w:rsidR="00D65056">
              <w:rPr>
                <w:rFonts w:cs="Calibri"/>
                <w:color w:val="000000"/>
              </w:rPr>
              <w:t>Location.of.Institute</w:t>
            </w:r>
            <w:proofErr w:type="spellEnd"/>
            <w:proofErr w:type="gramEnd"/>
          </w:p>
        </w:tc>
        <w:tc>
          <w:tcPr>
            <w:tcW w:w="4032" w:type="dxa"/>
            <w:tcBorders>
              <w:top w:val="nil"/>
              <w:left w:val="nil"/>
              <w:right w:val="nil"/>
            </w:tcBorders>
            <w:shd w:val="clear" w:color="auto" w:fill="auto"/>
            <w:noWrap/>
          </w:tcPr>
          <w:p w14:paraId="2442E988" w14:textId="13363135" w:rsidR="00D65056" w:rsidRDefault="00D65056" w:rsidP="00EB312F">
            <w:pPr>
              <w:spacing w:before="20" w:after="20" w:line="220" w:lineRule="exact"/>
              <w:ind w:firstLine="0"/>
              <w:rPr>
                <w:rFonts w:eastAsia="Times New Roman" w:cs="Calibri"/>
                <w:color w:val="000000"/>
                <w:sz w:val="21"/>
              </w:rPr>
            </w:pPr>
            <w:r>
              <w:rPr>
                <w:rFonts w:cs="Calibri"/>
                <w:color w:val="000000"/>
              </w:rPr>
              <w:t>Location of medical institute</w:t>
            </w:r>
          </w:p>
        </w:tc>
        <w:tc>
          <w:tcPr>
            <w:tcW w:w="931" w:type="dxa"/>
            <w:tcBorders>
              <w:top w:val="nil"/>
              <w:left w:val="nil"/>
              <w:right w:val="nil"/>
            </w:tcBorders>
          </w:tcPr>
          <w:p w14:paraId="3605BF94" w14:textId="127C933B"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4D22E01F" w14:textId="77777777" w:rsidTr="00C70283">
        <w:trPr>
          <w:trHeight w:val="274"/>
        </w:trPr>
        <w:tc>
          <w:tcPr>
            <w:tcW w:w="4559" w:type="dxa"/>
            <w:tcBorders>
              <w:top w:val="nil"/>
              <w:left w:val="nil"/>
              <w:right w:val="nil"/>
            </w:tcBorders>
            <w:shd w:val="clear" w:color="auto" w:fill="auto"/>
            <w:noWrap/>
          </w:tcPr>
          <w:p w14:paraId="5114C902" w14:textId="01FD3ED6"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r w:rsidR="00D65056">
              <w:rPr>
                <w:rFonts w:cs="Calibri"/>
                <w:color w:val="000000"/>
              </w:rPr>
              <w:t>Status</w:t>
            </w:r>
          </w:p>
        </w:tc>
        <w:tc>
          <w:tcPr>
            <w:tcW w:w="4032" w:type="dxa"/>
            <w:tcBorders>
              <w:top w:val="nil"/>
              <w:left w:val="nil"/>
              <w:right w:val="nil"/>
            </w:tcBorders>
            <w:shd w:val="clear" w:color="auto" w:fill="auto"/>
            <w:noWrap/>
          </w:tcPr>
          <w:p w14:paraId="25703C6D" w14:textId="591C37D2" w:rsidR="00D65056" w:rsidRDefault="00657176" w:rsidP="00EB312F">
            <w:pPr>
              <w:spacing w:before="20" w:after="20" w:line="220" w:lineRule="exact"/>
              <w:ind w:firstLine="0"/>
              <w:rPr>
                <w:rFonts w:eastAsia="Times New Roman" w:cs="Calibri"/>
                <w:color w:val="000000"/>
                <w:sz w:val="21"/>
              </w:rPr>
            </w:pPr>
            <w:r>
              <w:rPr>
                <w:rFonts w:cs="Calibri"/>
                <w:color w:val="000000"/>
              </w:rPr>
              <w:t>D</w:t>
            </w:r>
            <w:r w:rsidR="00D65056">
              <w:rPr>
                <w:rFonts w:cs="Calibri"/>
                <w:color w:val="000000"/>
              </w:rPr>
              <w:t>eceased status</w:t>
            </w:r>
          </w:p>
        </w:tc>
        <w:tc>
          <w:tcPr>
            <w:tcW w:w="931" w:type="dxa"/>
            <w:tcBorders>
              <w:top w:val="nil"/>
              <w:left w:val="nil"/>
              <w:right w:val="nil"/>
            </w:tcBorders>
          </w:tcPr>
          <w:p w14:paraId="5DCAEE3F" w14:textId="5028F80E"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2BEFC3C" w14:textId="77777777" w:rsidTr="00C70283">
        <w:trPr>
          <w:trHeight w:val="274"/>
        </w:trPr>
        <w:tc>
          <w:tcPr>
            <w:tcW w:w="4559" w:type="dxa"/>
            <w:tcBorders>
              <w:top w:val="nil"/>
              <w:left w:val="nil"/>
              <w:right w:val="nil"/>
            </w:tcBorders>
            <w:shd w:val="clear" w:color="auto" w:fill="auto"/>
            <w:noWrap/>
          </w:tcPr>
          <w:p w14:paraId="4DFCDB0E" w14:textId="5970033A" w:rsidR="00D65056" w:rsidRDefault="00767BBE"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Respiratory.Rate..</w:t>
            </w:r>
            <w:proofErr w:type="spellStart"/>
            <w:proofErr w:type="gramEnd"/>
            <w:r w:rsidR="00D65056">
              <w:rPr>
                <w:rFonts w:cs="Calibri"/>
                <w:color w:val="000000"/>
              </w:rPr>
              <w:t>breaths.min</w:t>
            </w:r>
            <w:proofErr w:type="spellEnd"/>
            <w:r w:rsidR="00D65056">
              <w:rPr>
                <w:rFonts w:cs="Calibri"/>
                <w:color w:val="000000"/>
              </w:rPr>
              <w:t>.</w:t>
            </w:r>
          </w:p>
        </w:tc>
        <w:tc>
          <w:tcPr>
            <w:tcW w:w="4032" w:type="dxa"/>
            <w:tcBorders>
              <w:top w:val="nil"/>
              <w:left w:val="nil"/>
              <w:right w:val="nil"/>
            </w:tcBorders>
            <w:shd w:val="clear" w:color="auto" w:fill="auto"/>
            <w:noWrap/>
          </w:tcPr>
          <w:p w14:paraId="786C8119" w14:textId="6672561E" w:rsidR="00D65056" w:rsidRDefault="00657176" w:rsidP="00EB312F">
            <w:pPr>
              <w:spacing w:before="20" w:after="20" w:line="220" w:lineRule="exact"/>
              <w:ind w:firstLine="0"/>
              <w:rPr>
                <w:rFonts w:eastAsia="Times New Roman" w:cs="Calibri"/>
                <w:color w:val="000000"/>
                <w:sz w:val="21"/>
              </w:rPr>
            </w:pPr>
            <w:r>
              <w:rPr>
                <w:rFonts w:cs="Calibri"/>
                <w:color w:val="000000"/>
              </w:rPr>
              <w:t>R</w:t>
            </w:r>
            <w:r w:rsidR="00D65056">
              <w:rPr>
                <w:rFonts w:cs="Calibri"/>
                <w:color w:val="000000"/>
              </w:rPr>
              <w:t>espiratory rate</w:t>
            </w:r>
          </w:p>
        </w:tc>
        <w:tc>
          <w:tcPr>
            <w:tcW w:w="931" w:type="dxa"/>
            <w:tcBorders>
              <w:top w:val="nil"/>
              <w:left w:val="nil"/>
              <w:right w:val="nil"/>
            </w:tcBorders>
          </w:tcPr>
          <w:p w14:paraId="75A19430" w14:textId="4EC0FEB6"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4262E44" w14:textId="77777777" w:rsidTr="00C70283">
        <w:trPr>
          <w:trHeight w:val="274"/>
        </w:trPr>
        <w:tc>
          <w:tcPr>
            <w:tcW w:w="4559" w:type="dxa"/>
            <w:tcBorders>
              <w:top w:val="nil"/>
              <w:left w:val="nil"/>
              <w:right w:val="nil"/>
            </w:tcBorders>
            <w:shd w:val="clear" w:color="auto" w:fill="auto"/>
            <w:noWrap/>
          </w:tcPr>
          <w:p w14:paraId="03DF5AF3" w14:textId="3938BAA3" w:rsidR="00D65056" w:rsidRDefault="00767BBE"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Heart.Rate..</w:t>
            </w:r>
            <w:proofErr w:type="spellStart"/>
            <w:proofErr w:type="gramEnd"/>
            <w:r w:rsidR="00D65056">
              <w:rPr>
                <w:rFonts w:cs="Calibri"/>
                <w:color w:val="000000"/>
              </w:rPr>
              <w:t>rates.min</w:t>
            </w:r>
            <w:proofErr w:type="spellEnd"/>
          </w:p>
        </w:tc>
        <w:tc>
          <w:tcPr>
            <w:tcW w:w="4032" w:type="dxa"/>
            <w:tcBorders>
              <w:top w:val="nil"/>
              <w:left w:val="nil"/>
              <w:right w:val="nil"/>
            </w:tcBorders>
            <w:shd w:val="clear" w:color="auto" w:fill="auto"/>
            <w:noWrap/>
          </w:tcPr>
          <w:p w14:paraId="2AB0C4E4" w14:textId="0C66E1AC" w:rsidR="00D65056" w:rsidRDefault="00657176" w:rsidP="00EB312F">
            <w:pPr>
              <w:spacing w:before="20" w:after="20" w:line="220" w:lineRule="exact"/>
              <w:ind w:firstLine="0"/>
              <w:rPr>
                <w:rFonts w:eastAsia="Times New Roman" w:cs="Calibri"/>
                <w:color w:val="000000"/>
                <w:sz w:val="21"/>
              </w:rPr>
            </w:pPr>
            <w:r>
              <w:rPr>
                <w:rFonts w:cs="Calibri"/>
                <w:color w:val="000000"/>
              </w:rPr>
              <w:t>H</w:t>
            </w:r>
            <w:r w:rsidR="00D65056">
              <w:rPr>
                <w:rFonts w:cs="Calibri"/>
                <w:color w:val="000000"/>
              </w:rPr>
              <w:t>eart rate</w:t>
            </w:r>
          </w:p>
        </w:tc>
        <w:tc>
          <w:tcPr>
            <w:tcW w:w="931" w:type="dxa"/>
            <w:tcBorders>
              <w:top w:val="nil"/>
              <w:left w:val="nil"/>
              <w:right w:val="nil"/>
            </w:tcBorders>
          </w:tcPr>
          <w:p w14:paraId="5A7E2389" w14:textId="5CF86CD9"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04684BB3" w14:textId="77777777" w:rsidTr="00C70283">
        <w:trPr>
          <w:trHeight w:val="274"/>
        </w:trPr>
        <w:tc>
          <w:tcPr>
            <w:tcW w:w="4559" w:type="dxa"/>
            <w:tcBorders>
              <w:top w:val="nil"/>
              <w:left w:val="nil"/>
              <w:right w:val="nil"/>
            </w:tcBorders>
            <w:shd w:val="clear" w:color="auto" w:fill="auto"/>
            <w:noWrap/>
          </w:tcPr>
          <w:p w14:paraId="37C9A4F8" w14:textId="6B603B2E"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r w:rsidR="00D65056">
              <w:rPr>
                <w:rFonts w:cs="Calibri"/>
                <w:color w:val="000000"/>
              </w:rPr>
              <w:t>Test.1-5</w:t>
            </w:r>
          </w:p>
        </w:tc>
        <w:tc>
          <w:tcPr>
            <w:tcW w:w="4032" w:type="dxa"/>
            <w:tcBorders>
              <w:top w:val="nil"/>
              <w:left w:val="nil"/>
              <w:right w:val="nil"/>
            </w:tcBorders>
            <w:shd w:val="clear" w:color="auto" w:fill="auto"/>
            <w:noWrap/>
          </w:tcPr>
          <w:p w14:paraId="4DCA95C2" w14:textId="794E6F52" w:rsidR="00D65056" w:rsidRDefault="00D65056" w:rsidP="00EB312F">
            <w:pPr>
              <w:spacing w:before="20" w:after="20" w:line="220" w:lineRule="exact"/>
              <w:ind w:firstLine="0"/>
              <w:rPr>
                <w:rFonts w:eastAsia="Times New Roman" w:cs="Calibri"/>
                <w:color w:val="000000"/>
                <w:sz w:val="21"/>
              </w:rPr>
            </w:pPr>
            <w:r>
              <w:rPr>
                <w:rFonts w:cs="Calibri"/>
                <w:color w:val="000000"/>
              </w:rPr>
              <w:t>Test</w:t>
            </w:r>
            <w:r w:rsidR="002C3951">
              <w:rPr>
                <w:rFonts w:cs="Calibri"/>
                <w:color w:val="000000"/>
              </w:rPr>
              <w:t>s</w:t>
            </w:r>
            <w:r>
              <w:rPr>
                <w:rFonts w:cs="Calibri"/>
                <w:color w:val="000000"/>
              </w:rPr>
              <w:t xml:space="preserve"> (masked) conducted</w:t>
            </w:r>
          </w:p>
        </w:tc>
        <w:tc>
          <w:tcPr>
            <w:tcW w:w="931" w:type="dxa"/>
            <w:tcBorders>
              <w:top w:val="nil"/>
              <w:left w:val="nil"/>
              <w:right w:val="nil"/>
            </w:tcBorders>
          </w:tcPr>
          <w:p w14:paraId="6FE0213E" w14:textId="4174ADC7"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1DF4A1B" w14:textId="77777777" w:rsidTr="00C70283">
        <w:trPr>
          <w:trHeight w:val="274"/>
        </w:trPr>
        <w:tc>
          <w:tcPr>
            <w:tcW w:w="4559" w:type="dxa"/>
            <w:tcBorders>
              <w:top w:val="nil"/>
              <w:left w:val="nil"/>
              <w:right w:val="nil"/>
            </w:tcBorders>
            <w:shd w:val="clear" w:color="auto" w:fill="auto"/>
            <w:noWrap/>
          </w:tcPr>
          <w:p w14:paraId="302CD564" w14:textId="65CB50B1"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r w:rsidR="00D65056">
              <w:rPr>
                <w:rFonts w:cs="Calibri"/>
                <w:color w:val="000000"/>
              </w:rPr>
              <w:t>Parental.consent</w:t>
            </w:r>
            <w:proofErr w:type="spellEnd"/>
          </w:p>
        </w:tc>
        <w:tc>
          <w:tcPr>
            <w:tcW w:w="4032" w:type="dxa"/>
            <w:tcBorders>
              <w:top w:val="nil"/>
              <w:left w:val="nil"/>
              <w:right w:val="nil"/>
            </w:tcBorders>
            <w:shd w:val="clear" w:color="auto" w:fill="auto"/>
            <w:noWrap/>
          </w:tcPr>
          <w:p w14:paraId="43031C1E" w14:textId="17780E80" w:rsidR="00D65056" w:rsidRDefault="00657176" w:rsidP="00EB312F">
            <w:pPr>
              <w:spacing w:before="20" w:after="20" w:line="220" w:lineRule="exact"/>
              <w:ind w:firstLine="0"/>
              <w:rPr>
                <w:rFonts w:eastAsia="Times New Roman" w:cs="Calibri"/>
                <w:color w:val="000000"/>
                <w:sz w:val="21"/>
              </w:rPr>
            </w:pPr>
            <w:r>
              <w:rPr>
                <w:rFonts w:cs="Calibri"/>
                <w:color w:val="000000"/>
              </w:rPr>
              <w:t>P</w:t>
            </w:r>
            <w:r w:rsidR="00D65056">
              <w:rPr>
                <w:rFonts w:cs="Calibri"/>
                <w:color w:val="000000"/>
              </w:rPr>
              <w:t>arent's approval for treatment</w:t>
            </w:r>
          </w:p>
        </w:tc>
        <w:tc>
          <w:tcPr>
            <w:tcW w:w="931" w:type="dxa"/>
            <w:tcBorders>
              <w:top w:val="nil"/>
              <w:left w:val="nil"/>
              <w:right w:val="nil"/>
            </w:tcBorders>
          </w:tcPr>
          <w:p w14:paraId="695A8CFA" w14:textId="343B892E"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110236E" w14:textId="77777777" w:rsidTr="00C70283">
        <w:trPr>
          <w:trHeight w:val="274"/>
        </w:trPr>
        <w:tc>
          <w:tcPr>
            <w:tcW w:w="4559" w:type="dxa"/>
            <w:tcBorders>
              <w:top w:val="nil"/>
              <w:left w:val="nil"/>
              <w:right w:val="nil"/>
            </w:tcBorders>
            <w:shd w:val="clear" w:color="auto" w:fill="auto"/>
            <w:noWrap/>
          </w:tcPr>
          <w:p w14:paraId="7E2ACE3D" w14:textId="0C6BBB5D"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Follow.up</w:t>
            </w:r>
            <w:proofErr w:type="spellEnd"/>
          </w:p>
        </w:tc>
        <w:tc>
          <w:tcPr>
            <w:tcW w:w="4032" w:type="dxa"/>
            <w:tcBorders>
              <w:top w:val="nil"/>
              <w:left w:val="nil"/>
              <w:right w:val="nil"/>
            </w:tcBorders>
            <w:shd w:val="clear" w:color="auto" w:fill="auto"/>
            <w:noWrap/>
          </w:tcPr>
          <w:p w14:paraId="4B36F198" w14:textId="33419DEF" w:rsidR="00D65056" w:rsidRDefault="00657176" w:rsidP="00EB312F">
            <w:pPr>
              <w:spacing w:before="20" w:after="20" w:line="220" w:lineRule="exact"/>
              <w:ind w:firstLine="0"/>
              <w:rPr>
                <w:rFonts w:eastAsia="Times New Roman" w:cs="Calibri"/>
                <w:color w:val="000000"/>
                <w:sz w:val="21"/>
              </w:rPr>
            </w:pPr>
            <w:r>
              <w:rPr>
                <w:rFonts w:cs="Calibri"/>
                <w:color w:val="000000"/>
              </w:rPr>
              <w:t>R</w:t>
            </w:r>
            <w:r w:rsidR="00D65056">
              <w:rPr>
                <w:rFonts w:cs="Calibri"/>
                <w:color w:val="000000"/>
              </w:rPr>
              <w:t>isk level</w:t>
            </w:r>
          </w:p>
        </w:tc>
        <w:tc>
          <w:tcPr>
            <w:tcW w:w="931" w:type="dxa"/>
            <w:tcBorders>
              <w:top w:val="nil"/>
              <w:left w:val="nil"/>
              <w:right w:val="nil"/>
            </w:tcBorders>
          </w:tcPr>
          <w:p w14:paraId="15DF42BE" w14:textId="6B0A740A"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2E3EBF12" w14:textId="77777777" w:rsidTr="00C70283">
        <w:trPr>
          <w:trHeight w:val="274"/>
        </w:trPr>
        <w:tc>
          <w:tcPr>
            <w:tcW w:w="4559" w:type="dxa"/>
            <w:tcBorders>
              <w:top w:val="nil"/>
              <w:left w:val="nil"/>
              <w:right w:val="nil"/>
            </w:tcBorders>
            <w:shd w:val="clear" w:color="auto" w:fill="auto"/>
            <w:noWrap/>
          </w:tcPr>
          <w:p w14:paraId="532BF379" w14:textId="1E727C31" w:rsidR="00D65056" w:rsidRDefault="001E2DA7" w:rsidP="00EB312F">
            <w:pPr>
              <w:spacing w:before="20" w:after="20" w:line="220" w:lineRule="exact"/>
              <w:ind w:firstLine="0"/>
              <w:rPr>
                <w:rFonts w:eastAsia="Times New Roman" w:cs="Calibri"/>
                <w:color w:val="000000"/>
                <w:sz w:val="21"/>
              </w:rPr>
            </w:pPr>
            <w:r>
              <w:rPr>
                <w:rFonts w:cs="Calibri"/>
                <w:color w:val="000000"/>
              </w:rPr>
              <w:t>*</w:t>
            </w:r>
            <w:r w:rsidR="00D65056">
              <w:rPr>
                <w:rFonts w:cs="Calibri"/>
                <w:color w:val="000000"/>
              </w:rPr>
              <w:t>Gender</w:t>
            </w:r>
          </w:p>
        </w:tc>
        <w:tc>
          <w:tcPr>
            <w:tcW w:w="4032" w:type="dxa"/>
            <w:tcBorders>
              <w:top w:val="nil"/>
              <w:left w:val="nil"/>
              <w:right w:val="nil"/>
            </w:tcBorders>
            <w:shd w:val="clear" w:color="auto" w:fill="auto"/>
            <w:noWrap/>
          </w:tcPr>
          <w:p w14:paraId="582851DB" w14:textId="03DFBC14" w:rsidR="00D65056" w:rsidRDefault="00657176" w:rsidP="00EB312F">
            <w:pPr>
              <w:spacing w:before="20" w:after="20" w:line="220" w:lineRule="exact"/>
              <w:ind w:firstLine="0"/>
              <w:rPr>
                <w:rFonts w:eastAsia="Times New Roman" w:cs="Calibri"/>
                <w:color w:val="000000"/>
                <w:sz w:val="21"/>
              </w:rPr>
            </w:pPr>
            <w:r>
              <w:rPr>
                <w:rFonts w:cs="Calibri"/>
                <w:color w:val="000000"/>
              </w:rPr>
              <w:t>G</w:t>
            </w:r>
            <w:r w:rsidR="00D65056">
              <w:rPr>
                <w:rFonts w:cs="Calibri"/>
                <w:color w:val="000000"/>
              </w:rPr>
              <w:t>ender</w:t>
            </w:r>
          </w:p>
        </w:tc>
        <w:tc>
          <w:tcPr>
            <w:tcW w:w="931" w:type="dxa"/>
            <w:tcBorders>
              <w:top w:val="nil"/>
              <w:left w:val="nil"/>
              <w:right w:val="nil"/>
            </w:tcBorders>
          </w:tcPr>
          <w:p w14:paraId="1DD923CA" w14:textId="0B1284AB"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654E2D36" w14:textId="77777777" w:rsidTr="00C70283">
        <w:trPr>
          <w:trHeight w:val="274"/>
        </w:trPr>
        <w:tc>
          <w:tcPr>
            <w:tcW w:w="4559" w:type="dxa"/>
            <w:tcBorders>
              <w:top w:val="nil"/>
              <w:left w:val="nil"/>
              <w:right w:val="nil"/>
            </w:tcBorders>
            <w:shd w:val="clear" w:color="auto" w:fill="auto"/>
            <w:noWrap/>
          </w:tcPr>
          <w:p w14:paraId="3834E257" w14:textId="43E38652"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r w:rsidR="00D65056">
              <w:rPr>
                <w:rFonts w:cs="Calibri"/>
                <w:color w:val="000000"/>
              </w:rPr>
              <w:t>Birth.asphyxia</w:t>
            </w:r>
            <w:proofErr w:type="spellEnd"/>
          </w:p>
        </w:tc>
        <w:tc>
          <w:tcPr>
            <w:tcW w:w="4032" w:type="dxa"/>
            <w:tcBorders>
              <w:top w:val="nil"/>
              <w:left w:val="nil"/>
              <w:right w:val="nil"/>
            </w:tcBorders>
            <w:shd w:val="clear" w:color="auto" w:fill="auto"/>
            <w:noWrap/>
          </w:tcPr>
          <w:p w14:paraId="5FDC0469" w14:textId="3E52ACA1" w:rsidR="00D65056" w:rsidRDefault="00657176" w:rsidP="00EB312F">
            <w:pPr>
              <w:spacing w:before="20" w:after="20" w:line="220" w:lineRule="exact"/>
              <w:ind w:firstLine="0"/>
              <w:rPr>
                <w:rFonts w:eastAsia="Times New Roman" w:cs="Calibri"/>
                <w:color w:val="000000"/>
                <w:sz w:val="21"/>
              </w:rPr>
            </w:pPr>
            <w:r>
              <w:rPr>
                <w:rFonts w:cs="Calibri"/>
                <w:color w:val="000000"/>
              </w:rPr>
              <w:t>S</w:t>
            </w:r>
            <w:r w:rsidR="00D65056">
              <w:rPr>
                <w:rFonts w:cs="Calibri"/>
                <w:color w:val="000000"/>
              </w:rPr>
              <w:t>uffered from birth asphyxia?</w:t>
            </w:r>
          </w:p>
        </w:tc>
        <w:tc>
          <w:tcPr>
            <w:tcW w:w="931" w:type="dxa"/>
            <w:tcBorders>
              <w:top w:val="nil"/>
              <w:left w:val="nil"/>
              <w:right w:val="nil"/>
            </w:tcBorders>
          </w:tcPr>
          <w:p w14:paraId="16A22410" w14:textId="60785049"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00FF4DC0" w14:textId="77777777" w:rsidTr="00C70283">
        <w:trPr>
          <w:trHeight w:val="274"/>
        </w:trPr>
        <w:tc>
          <w:tcPr>
            <w:tcW w:w="4559" w:type="dxa"/>
            <w:tcBorders>
              <w:top w:val="nil"/>
              <w:left w:val="nil"/>
              <w:right w:val="nil"/>
            </w:tcBorders>
            <w:shd w:val="clear" w:color="auto" w:fill="auto"/>
            <w:noWrap/>
          </w:tcPr>
          <w:p w14:paraId="032961B0" w14:textId="29131D1F"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Autopsy.shows.birth</w:t>
            </w:r>
            <w:proofErr w:type="gramEnd"/>
            <w:r w:rsidR="00D65056">
              <w:rPr>
                <w:rFonts w:cs="Calibri"/>
                <w:color w:val="000000"/>
              </w:rPr>
              <w:t>.defect..</w:t>
            </w:r>
            <w:proofErr w:type="spellStart"/>
            <w:r w:rsidR="00D65056">
              <w:rPr>
                <w:rFonts w:cs="Calibri"/>
                <w:color w:val="000000"/>
              </w:rPr>
              <w:t>if.applicable</w:t>
            </w:r>
            <w:proofErr w:type="spellEnd"/>
            <w:r w:rsidR="00D65056">
              <w:rPr>
                <w:rFonts w:cs="Calibri"/>
                <w:color w:val="000000"/>
              </w:rPr>
              <w:t>.</w:t>
            </w:r>
          </w:p>
        </w:tc>
        <w:tc>
          <w:tcPr>
            <w:tcW w:w="4032" w:type="dxa"/>
            <w:tcBorders>
              <w:top w:val="nil"/>
              <w:left w:val="nil"/>
              <w:right w:val="nil"/>
            </w:tcBorders>
            <w:shd w:val="clear" w:color="auto" w:fill="auto"/>
            <w:noWrap/>
          </w:tcPr>
          <w:p w14:paraId="65955415" w14:textId="41A2F984" w:rsidR="00D65056" w:rsidRDefault="00657176" w:rsidP="00EB312F">
            <w:pPr>
              <w:spacing w:before="20" w:after="20" w:line="220" w:lineRule="exact"/>
              <w:ind w:firstLine="0"/>
              <w:rPr>
                <w:rFonts w:eastAsia="Times New Roman" w:cs="Calibri"/>
                <w:color w:val="000000"/>
                <w:sz w:val="21"/>
              </w:rPr>
            </w:pPr>
            <w:r>
              <w:rPr>
                <w:rFonts w:cs="Calibri"/>
                <w:color w:val="000000"/>
              </w:rPr>
              <w:t>A</w:t>
            </w:r>
            <w:r w:rsidR="00D65056">
              <w:rPr>
                <w:rFonts w:cs="Calibri"/>
                <w:color w:val="000000"/>
              </w:rPr>
              <w:t>utopsy showed birth defect(s)?</w:t>
            </w:r>
          </w:p>
        </w:tc>
        <w:tc>
          <w:tcPr>
            <w:tcW w:w="931" w:type="dxa"/>
            <w:tcBorders>
              <w:top w:val="nil"/>
              <w:left w:val="nil"/>
              <w:right w:val="nil"/>
            </w:tcBorders>
          </w:tcPr>
          <w:p w14:paraId="2CC79DD9" w14:textId="02ACFB42"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2B62DCA9" w14:textId="77777777" w:rsidTr="00C70283">
        <w:trPr>
          <w:trHeight w:val="274"/>
        </w:trPr>
        <w:tc>
          <w:tcPr>
            <w:tcW w:w="4559" w:type="dxa"/>
            <w:tcBorders>
              <w:top w:val="nil"/>
              <w:left w:val="nil"/>
              <w:right w:val="nil"/>
            </w:tcBorders>
            <w:shd w:val="clear" w:color="auto" w:fill="auto"/>
            <w:noWrap/>
          </w:tcPr>
          <w:p w14:paraId="5D566FE7" w14:textId="0AA4C079" w:rsidR="00D65056" w:rsidRDefault="006F70AC" w:rsidP="00EB312F">
            <w:pPr>
              <w:spacing w:before="20" w:after="20" w:line="220" w:lineRule="exact"/>
              <w:ind w:firstLine="0"/>
              <w:rPr>
                <w:rFonts w:eastAsia="Times New Roman" w:cs="Calibri"/>
                <w:color w:val="000000"/>
                <w:sz w:val="21"/>
              </w:rPr>
            </w:pPr>
            <w:r>
              <w:rPr>
                <w:rFonts w:eastAsia="Times New Roman" w:cs="Calibri"/>
                <w:color w:val="000000"/>
                <w:szCs w:val="22"/>
              </w:rPr>
              <w:t>-</w:t>
            </w:r>
            <w:proofErr w:type="spellStart"/>
            <w:proofErr w:type="gramStart"/>
            <w:r w:rsidR="00D65056">
              <w:rPr>
                <w:rFonts w:cs="Calibri"/>
                <w:color w:val="000000"/>
              </w:rPr>
              <w:t>Place.of.birth</w:t>
            </w:r>
            <w:proofErr w:type="spellEnd"/>
            <w:proofErr w:type="gramEnd"/>
          </w:p>
        </w:tc>
        <w:tc>
          <w:tcPr>
            <w:tcW w:w="4032" w:type="dxa"/>
            <w:tcBorders>
              <w:top w:val="nil"/>
              <w:left w:val="nil"/>
              <w:right w:val="nil"/>
            </w:tcBorders>
            <w:shd w:val="clear" w:color="auto" w:fill="auto"/>
            <w:noWrap/>
          </w:tcPr>
          <w:p w14:paraId="580FD0C0" w14:textId="6C9CDF1C" w:rsidR="00D65056" w:rsidRDefault="00657176" w:rsidP="00EB312F">
            <w:pPr>
              <w:spacing w:before="20" w:after="20" w:line="220" w:lineRule="exact"/>
              <w:ind w:firstLine="0"/>
              <w:rPr>
                <w:rFonts w:eastAsia="Times New Roman" w:cs="Calibri"/>
                <w:color w:val="000000"/>
                <w:sz w:val="21"/>
              </w:rPr>
            </w:pPr>
            <w:r>
              <w:rPr>
                <w:rFonts w:cs="Calibri"/>
                <w:color w:val="000000"/>
              </w:rPr>
              <w:t>P</w:t>
            </w:r>
            <w:r w:rsidR="00D65056">
              <w:rPr>
                <w:rFonts w:cs="Calibri"/>
                <w:color w:val="000000"/>
              </w:rPr>
              <w:t>lace of birth (home or institute)</w:t>
            </w:r>
          </w:p>
        </w:tc>
        <w:tc>
          <w:tcPr>
            <w:tcW w:w="931" w:type="dxa"/>
            <w:tcBorders>
              <w:top w:val="nil"/>
              <w:left w:val="nil"/>
              <w:right w:val="nil"/>
            </w:tcBorders>
          </w:tcPr>
          <w:p w14:paraId="71C84743" w14:textId="412FB452"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4B181EA3" w14:textId="77777777" w:rsidTr="00C70283">
        <w:trPr>
          <w:trHeight w:val="274"/>
        </w:trPr>
        <w:tc>
          <w:tcPr>
            <w:tcW w:w="4559" w:type="dxa"/>
            <w:tcBorders>
              <w:top w:val="nil"/>
              <w:left w:val="nil"/>
              <w:right w:val="nil"/>
            </w:tcBorders>
            <w:shd w:val="clear" w:color="auto" w:fill="auto"/>
            <w:noWrap/>
          </w:tcPr>
          <w:p w14:paraId="0AB81B09" w14:textId="5D510660"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Folic.acid.details..</w:t>
            </w:r>
            <w:proofErr w:type="spellStart"/>
            <w:proofErr w:type="gramEnd"/>
            <w:r w:rsidR="00D65056">
              <w:rPr>
                <w:rFonts w:cs="Calibri"/>
                <w:color w:val="000000"/>
              </w:rPr>
              <w:t>peri.conceptional</w:t>
            </w:r>
            <w:proofErr w:type="spellEnd"/>
            <w:r w:rsidR="00D65056">
              <w:rPr>
                <w:rFonts w:cs="Calibri"/>
                <w:color w:val="000000"/>
              </w:rPr>
              <w:t>.</w:t>
            </w:r>
          </w:p>
        </w:tc>
        <w:tc>
          <w:tcPr>
            <w:tcW w:w="4032" w:type="dxa"/>
            <w:tcBorders>
              <w:top w:val="nil"/>
              <w:left w:val="nil"/>
              <w:right w:val="nil"/>
            </w:tcBorders>
            <w:shd w:val="clear" w:color="auto" w:fill="auto"/>
            <w:noWrap/>
          </w:tcPr>
          <w:p w14:paraId="53F1E15D" w14:textId="747DCDAC" w:rsidR="00D65056" w:rsidRDefault="00657176" w:rsidP="00EB312F">
            <w:pPr>
              <w:spacing w:before="20" w:after="20" w:line="220" w:lineRule="exact"/>
              <w:ind w:firstLine="0"/>
              <w:rPr>
                <w:rFonts w:eastAsia="Times New Roman" w:cs="Calibri"/>
                <w:color w:val="000000"/>
                <w:sz w:val="21"/>
              </w:rPr>
            </w:pPr>
            <w:r>
              <w:rPr>
                <w:rFonts w:cs="Calibri"/>
                <w:color w:val="000000"/>
              </w:rPr>
              <w:t>P</w:t>
            </w:r>
            <w:r w:rsidR="00D65056">
              <w:rPr>
                <w:rFonts w:cs="Calibri"/>
                <w:color w:val="000000"/>
              </w:rPr>
              <w:t>ericonceptual folic acid supplementation</w:t>
            </w:r>
          </w:p>
        </w:tc>
        <w:tc>
          <w:tcPr>
            <w:tcW w:w="931" w:type="dxa"/>
            <w:tcBorders>
              <w:top w:val="nil"/>
              <w:left w:val="nil"/>
              <w:right w:val="nil"/>
            </w:tcBorders>
          </w:tcPr>
          <w:p w14:paraId="015F965D" w14:textId="5E25811C"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66422A0" w14:textId="77777777" w:rsidTr="00C70283">
        <w:trPr>
          <w:trHeight w:val="274"/>
        </w:trPr>
        <w:tc>
          <w:tcPr>
            <w:tcW w:w="4559" w:type="dxa"/>
            <w:tcBorders>
              <w:top w:val="nil"/>
              <w:left w:val="nil"/>
              <w:right w:val="nil"/>
            </w:tcBorders>
            <w:shd w:val="clear" w:color="auto" w:fill="auto"/>
            <w:noWrap/>
          </w:tcPr>
          <w:p w14:paraId="775C3D89" w14:textId="086E8218"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H.</w:t>
            </w:r>
            <w:proofErr w:type="gramStart"/>
            <w:r w:rsidR="00D65056">
              <w:rPr>
                <w:rFonts w:cs="Calibri"/>
                <w:color w:val="000000"/>
              </w:rPr>
              <w:t>O.serious</w:t>
            </w:r>
            <w:proofErr w:type="gramEnd"/>
            <w:r w:rsidR="00D65056">
              <w:rPr>
                <w:rFonts w:cs="Calibri"/>
                <w:color w:val="000000"/>
              </w:rPr>
              <w:t>.maternal.illness</w:t>
            </w:r>
            <w:proofErr w:type="spellEnd"/>
          </w:p>
        </w:tc>
        <w:tc>
          <w:tcPr>
            <w:tcW w:w="4032" w:type="dxa"/>
            <w:tcBorders>
              <w:top w:val="nil"/>
              <w:left w:val="nil"/>
              <w:right w:val="nil"/>
            </w:tcBorders>
            <w:shd w:val="clear" w:color="auto" w:fill="auto"/>
            <w:noWrap/>
          </w:tcPr>
          <w:p w14:paraId="28B1B2C6" w14:textId="418A3A0D" w:rsidR="00D65056" w:rsidRDefault="00657176" w:rsidP="00EB312F">
            <w:pPr>
              <w:spacing w:before="20" w:after="20" w:line="220" w:lineRule="exact"/>
              <w:ind w:firstLine="0"/>
              <w:rPr>
                <w:rFonts w:eastAsia="Times New Roman" w:cs="Calibri"/>
                <w:color w:val="000000"/>
                <w:sz w:val="21"/>
              </w:rPr>
            </w:pPr>
            <w:r>
              <w:rPr>
                <w:rFonts w:cs="Calibri"/>
                <w:color w:val="000000"/>
              </w:rPr>
              <w:t>M</w:t>
            </w:r>
            <w:r w:rsidR="00D65056">
              <w:rPr>
                <w:rFonts w:cs="Calibri"/>
                <w:color w:val="000000"/>
              </w:rPr>
              <w:t>other consequences from labor</w:t>
            </w:r>
            <w:r>
              <w:rPr>
                <w:rFonts w:cs="Calibri"/>
                <w:color w:val="000000"/>
              </w:rPr>
              <w:t>/delivery</w:t>
            </w:r>
          </w:p>
        </w:tc>
        <w:tc>
          <w:tcPr>
            <w:tcW w:w="931" w:type="dxa"/>
            <w:tcBorders>
              <w:top w:val="nil"/>
              <w:left w:val="nil"/>
              <w:right w:val="nil"/>
            </w:tcBorders>
          </w:tcPr>
          <w:p w14:paraId="44240F1A" w14:textId="5FD6FF6A"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34ACE740" w14:textId="77777777" w:rsidTr="00C70283">
        <w:trPr>
          <w:trHeight w:val="274"/>
        </w:trPr>
        <w:tc>
          <w:tcPr>
            <w:tcW w:w="4559" w:type="dxa"/>
            <w:tcBorders>
              <w:top w:val="nil"/>
              <w:left w:val="nil"/>
              <w:right w:val="nil"/>
            </w:tcBorders>
            <w:shd w:val="clear" w:color="auto" w:fill="auto"/>
            <w:noWrap/>
          </w:tcPr>
          <w:p w14:paraId="3A912739" w14:textId="128197CE" w:rsidR="00D65056" w:rsidRDefault="001E2DA7" w:rsidP="00EB312F">
            <w:pPr>
              <w:spacing w:before="20" w:after="20" w:line="220" w:lineRule="exact"/>
              <w:ind w:firstLine="0"/>
              <w:rPr>
                <w:rFonts w:eastAsia="Times New Roman" w:cs="Calibri"/>
                <w:color w:val="000000"/>
                <w:sz w:val="21"/>
              </w:rPr>
            </w:pPr>
            <w:r>
              <w:rPr>
                <w:rFonts w:cs="Calibri"/>
                <w:color w:val="000000"/>
              </w:rPr>
              <w:t>*</w:t>
            </w:r>
            <w:r w:rsidR="00D65056">
              <w:rPr>
                <w:rFonts w:cs="Calibri"/>
                <w:color w:val="000000"/>
              </w:rPr>
              <w:t>H.</w:t>
            </w:r>
            <w:proofErr w:type="gramStart"/>
            <w:r w:rsidR="00D65056">
              <w:rPr>
                <w:rFonts w:cs="Calibri"/>
                <w:color w:val="000000"/>
              </w:rPr>
              <w:t>O.radiation</w:t>
            </w:r>
            <w:proofErr w:type="gramEnd"/>
            <w:r w:rsidR="00D65056">
              <w:rPr>
                <w:rFonts w:cs="Calibri"/>
                <w:color w:val="000000"/>
              </w:rPr>
              <w:t>.exposure..</w:t>
            </w:r>
            <w:proofErr w:type="spellStart"/>
            <w:r w:rsidR="00D65056">
              <w:rPr>
                <w:rFonts w:cs="Calibri"/>
                <w:color w:val="000000"/>
              </w:rPr>
              <w:t>x.ray</w:t>
            </w:r>
            <w:proofErr w:type="spellEnd"/>
            <w:r w:rsidR="00D65056">
              <w:rPr>
                <w:rFonts w:cs="Calibri"/>
                <w:color w:val="000000"/>
              </w:rPr>
              <w:t>.</w:t>
            </w:r>
          </w:p>
        </w:tc>
        <w:tc>
          <w:tcPr>
            <w:tcW w:w="4032" w:type="dxa"/>
            <w:tcBorders>
              <w:top w:val="nil"/>
              <w:left w:val="nil"/>
              <w:right w:val="nil"/>
            </w:tcBorders>
            <w:shd w:val="clear" w:color="auto" w:fill="auto"/>
            <w:noWrap/>
          </w:tcPr>
          <w:p w14:paraId="6D9A7A0A" w14:textId="526F49E7" w:rsidR="00D65056" w:rsidRDefault="00657176" w:rsidP="00EB312F">
            <w:pPr>
              <w:spacing w:before="20" w:after="20" w:line="220" w:lineRule="exact"/>
              <w:ind w:firstLine="0"/>
              <w:rPr>
                <w:rFonts w:eastAsia="Times New Roman" w:cs="Calibri"/>
                <w:color w:val="000000"/>
                <w:sz w:val="21"/>
              </w:rPr>
            </w:pPr>
            <w:r>
              <w:rPr>
                <w:rFonts w:cs="Calibri"/>
                <w:color w:val="000000"/>
              </w:rPr>
              <w:t>R</w:t>
            </w:r>
            <w:r w:rsidR="00D65056">
              <w:rPr>
                <w:rFonts w:cs="Calibri"/>
                <w:color w:val="000000"/>
              </w:rPr>
              <w:t>adiation exposure history</w:t>
            </w:r>
          </w:p>
        </w:tc>
        <w:tc>
          <w:tcPr>
            <w:tcW w:w="931" w:type="dxa"/>
            <w:tcBorders>
              <w:top w:val="nil"/>
              <w:left w:val="nil"/>
              <w:right w:val="nil"/>
            </w:tcBorders>
          </w:tcPr>
          <w:p w14:paraId="5A48C4A5" w14:textId="56116318"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22A637F6" w14:textId="77777777" w:rsidTr="00C70283">
        <w:trPr>
          <w:trHeight w:val="274"/>
        </w:trPr>
        <w:tc>
          <w:tcPr>
            <w:tcW w:w="4559" w:type="dxa"/>
            <w:tcBorders>
              <w:top w:val="nil"/>
              <w:left w:val="nil"/>
              <w:right w:val="nil"/>
            </w:tcBorders>
            <w:shd w:val="clear" w:color="auto" w:fill="auto"/>
            <w:noWrap/>
          </w:tcPr>
          <w:p w14:paraId="68305F02" w14:textId="10A97F73"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H.</w:t>
            </w:r>
            <w:proofErr w:type="gramStart"/>
            <w:r w:rsidR="00D65056">
              <w:rPr>
                <w:rFonts w:cs="Calibri"/>
                <w:color w:val="000000"/>
              </w:rPr>
              <w:t>O.substance</w:t>
            </w:r>
            <w:proofErr w:type="gramEnd"/>
            <w:r w:rsidR="00D65056">
              <w:rPr>
                <w:rFonts w:cs="Calibri"/>
                <w:color w:val="000000"/>
              </w:rPr>
              <w:t>.abuse</w:t>
            </w:r>
            <w:proofErr w:type="spellEnd"/>
          </w:p>
        </w:tc>
        <w:tc>
          <w:tcPr>
            <w:tcW w:w="4032" w:type="dxa"/>
            <w:tcBorders>
              <w:top w:val="nil"/>
              <w:left w:val="nil"/>
              <w:right w:val="nil"/>
            </w:tcBorders>
            <w:shd w:val="clear" w:color="auto" w:fill="auto"/>
            <w:noWrap/>
          </w:tcPr>
          <w:p w14:paraId="22B9CAFC" w14:textId="63D567ED" w:rsidR="00D65056" w:rsidRDefault="00657176" w:rsidP="00EB312F">
            <w:pPr>
              <w:spacing w:before="20" w:after="20" w:line="220" w:lineRule="exact"/>
              <w:ind w:firstLine="0"/>
              <w:rPr>
                <w:rFonts w:eastAsia="Times New Roman" w:cs="Calibri"/>
                <w:color w:val="000000"/>
                <w:sz w:val="21"/>
              </w:rPr>
            </w:pPr>
            <w:r>
              <w:rPr>
                <w:rFonts w:cs="Calibri"/>
                <w:color w:val="000000"/>
              </w:rPr>
              <w:t>P</w:t>
            </w:r>
            <w:r w:rsidR="00D65056">
              <w:rPr>
                <w:rFonts w:cs="Calibri"/>
                <w:color w:val="000000"/>
              </w:rPr>
              <w:t xml:space="preserve">arent history of drug </w:t>
            </w:r>
            <w:r>
              <w:rPr>
                <w:rFonts w:cs="Calibri"/>
                <w:color w:val="000000"/>
              </w:rPr>
              <w:t>addiction</w:t>
            </w:r>
          </w:p>
        </w:tc>
        <w:tc>
          <w:tcPr>
            <w:tcW w:w="931" w:type="dxa"/>
            <w:tcBorders>
              <w:top w:val="nil"/>
              <w:left w:val="nil"/>
              <w:right w:val="nil"/>
            </w:tcBorders>
          </w:tcPr>
          <w:p w14:paraId="4CACF7AB" w14:textId="74136489"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7C362C4A" w14:textId="77777777" w:rsidTr="00C70283">
        <w:trPr>
          <w:trHeight w:val="274"/>
        </w:trPr>
        <w:tc>
          <w:tcPr>
            <w:tcW w:w="4559" w:type="dxa"/>
            <w:tcBorders>
              <w:top w:val="nil"/>
              <w:left w:val="nil"/>
              <w:right w:val="nil"/>
            </w:tcBorders>
            <w:shd w:val="clear" w:color="auto" w:fill="auto"/>
            <w:noWrap/>
          </w:tcPr>
          <w:p w14:paraId="5DBD8DDD" w14:textId="518B0870"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Assisted.conception.IVF.ART</w:t>
            </w:r>
            <w:proofErr w:type="spellEnd"/>
          </w:p>
        </w:tc>
        <w:tc>
          <w:tcPr>
            <w:tcW w:w="4032" w:type="dxa"/>
            <w:tcBorders>
              <w:top w:val="nil"/>
              <w:left w:val="nil"/>
              <w:right w:val="nil"/>
            </w:tcBorders>
            <w:shd w:val="clear" w:color="auto" w:fill="auto"/>
            <w:noWrap/>
          </w:tcPr>
          <w:p w14:paraId="4BF84BA6" w14:textId="4276B42D" w:rsidR="00D65056" w:rsidRDefault="00670B49" w:rsidP="00EB312F">
            <w:pPr>
              <w:spacing w:before="20" w:after="20" w:line="220" w:lineRule="exact"/>
              <w:ind w:firstLine="0"/>
              <w:rPr>
                <w:rFonts w:eastAsia="Times New Roman" w:cs="Calibri"/>
                <w:color w:val="000000"/>
                <w:sz w:val="21"/>
              </w:rPr>
            </w:pPr>
            <w:r>
              <w:rPr>
                <w:rFonts w:cs="Calibri"/>
                <w:color w:val="000000"/>
              </w:rPr>
              <w:t>Parent t</w:t>
            </w:r>
            <w:r w:rsidR="00D65056">
              <w:rPr>
                <w:rFonts w:cs="Calibri"/>
                <w:color w:val="000000"/>
              </w:rPr>
              <w:t>reatment used for infertility</w:t>
            </w:r>
          </w:p>
        </w:tc>
        <w:tc>
          <w:tcPr>
            <w:tcW w:w="931" w:type="dxa"/>
            <w:tcBorders>
              <w:top w:val="nil"/>
              <w:left w:val="nil"/>
              <w:right w:val="nil"/>
            </w:tcBorders>
          </w:tcPr>
          <w:p w14:paraId="0F7AFC85" w14:textId="2704CD4A"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3D85ED4" w14:textId="77777777" w:rsidTr="00C70283">
        <w:trPr>
          <w:trHeight w:val="274"/>
        </w:trPr>
        <w:tc>
          <w:tcPr>
            <w:tcW w:w="4559" w:type="dxa"/>
            <w:tcBorders>
              <w:top w:val="nil"/>
              <w:left w:val="nil"/>
              <w:right w:val="nil"/>
            </w:tcBorders>
            <w:shd w:val="clear" w:color="auto" w:fill="auto"/>
            <w:noWrap/>
          </w:tcPr>
          <w:p w14:paraId="454E1901" w14:textId="5BAC961F"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proofErr w:type="gramStart"/>
            <w:r w:rsidR="00D65056">
              <w:rPr>
                <w:rFonts w:cs="Calibri"/>
                <w:color w:val="000000"/>
              </w:rPr>
              <w:t>History.of.anomalies.in.previous.pregnancies</w:t>
            </w:r>
            <w:proofErr w:type="spellEnd"/>
            <w:proofErr w:type="gramEnd"/>
          </w:p>
        </w:tc>
        <w:tc>
          <w:tcPr>
            <w:tcW w:w="4032" w:type="dxa"/>
            <w:tcBorders>
              <w:top w:val="nil"/>
              <w:left w:val="nil"/>
              <w:right w:val="nil"/>
            </w:tcBorders>
            <w:shd w:val="clear" w:color="auto" w:fill="auto"/>
            <w:noWrap/>
          </w:tcPr>
          <w:p w14:paraId="60221A98" w14:textId="60447175" w:rsidR="00D65056" w:rsidRDefault="00670B49" w:rsidP="00EB312F">
            <w:pPr>
              <w:spacing w:before="20" w:after="20" w:line="220" w:lineRule="exact"/>
              <w:ind w:firstLine="0"/>
              <w:rPr>
                <w:rFonts w:eastAsia="Times New Roman" w:cs="Calibri"/>
                <w:color w:val="000000"/>
                <w:sz w:val="21"/>
              </w:rPr>
            </w:pPr>
            <w:r>
              <w:rPr>
                <w:rFonts w:cs="Calibri"/>
                <w:color w:val="000000"/>
              </w:rPr>
              <w:t>M</w:t>
            </w:r>
            <w:r w:rsidR="00D65056">
              <w:rPr>
                <w:rFonts w:cs="Calibri"/>
                <w:color w:val="000000"/>
              </w:rPr>
              <w:t>other</w:t>
            </w:r>
            <w:r>
              <w:rPr>
                <w:rFonts w:cs="Calibri"/>
                <w:color w:val="000000"/>
              </w:rPr>
              <w:t xml:space="preserve"> </w:t>
            </w:r>
            <w:r w:rsidR="00D65056">
              <w:rPr>
                <w:rFonts w:cs="Calibri"/>
                <w:color w:val="000000"/>
              </w:rPr>
              <w:t>anomalies in previous pregnancies</w:t>
            </w:r>
          </w:p>
        </w:tc>
        <w:tc>
          <w:tcPr>
            <w:tcW w:w="931" w:type="dxa"/>
            <w:tcBorders>
              <w:top w:val="nil"/>
              <w:left w:val="nil"/>
              <w:right w:val="nil"/>
            </w:tcBorders>
          </w:tcPr>
          <w:p w14:paraId="17633441" w14:textId="7E444A8C"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523B6572" w14:textId="77777777" w:rsidTr="00C70283">
        <w:trPr>
          <w:trHeight w:val="274"/>
        </w:trPr>
        <w:tc>
          <w:tcPr>
            <w:tcW w:w="4559" w:type="dxa"/>
            <w:tcBorders>
              <w:top w:val="nil"/>
              <w:left w:val="nil"/>
              <w:right w:val="nil"/>
            </w:tcBorders>
            <w:shd w:val="clear" w:color="auto" w:fill="auto"/>
            <w:noWrap/>
          </w:tcPr>
          <w:p w14:paraId="2EBAD437" w14:textId="0707F8E9"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No..</w:t>
            </w:r>
            <w:proofErr w:type="spellStart"/>
            <w:r w:rsidR="00D65056">
              <w:rPr>
                <w:rFonts w:cs="Calibri"/>
                <w:color w:val="000000"/>
              </w:rPr>
              <w:t>of.previous</w:t>
            </w:r>
            <w:proofErr w:type="gramEnd"/>
            <w:r w:rsidR="00D65056">
              <w:rPr>
                <w:rFonts w:cs="Calibri"/>
                <w:color w:val="000000"/>
              </w:rPr>
              <w:t>.abortion</w:t>
            </w:r>
            <w:proofErr w:type="spellEnd"/>
          </w:p>
        </w:tc>
        <w:tc>
          <w:tcPr>
            <w:tcW w:w="4032" w:type="dxa"/>
            <w:tcBorders>
              <w:top w:val="nil"/>
              <w:left w:val="nil"/>
              <w:right w:val="nil"/>
            </w:tcBorders>
            <w:shd w:val="clear" w:color="auto" w:fill="auto"/>
            <w:noWrap/>
          </w:tcPr>
          <w:p w14:paraId="506C1CB8" w14:textId="685A00C7" w:rsidR="00D65056" w:rsidRDefault="00670B49" w:rsidP="00EB312F">
            <w:pPr>
              <w:spacing w:before="20" w:after="20" w:line="220" w:lineRule="exact"/>
              <w:ind w:firstLine="0"/>
              <w:rPr>
                <w:rFonts w:eastAsia="Times New Roman" w:cs="Calibri"/>
                <w:color w:val="000000"/>
                <w:sz w:val="21"/>
              </w:rPr>
            </w:pPr>
            <w:r>
              <w:rPr>
                <w:rFonts w:cs="Calibri"/>
                <w:color w:val="000000"/>
              </w:rPr>
              <w:t>M</w:t>
            </w:r>
            <w:r w:rsidR="00D65056">
              <w:rPr>
                <w:rFonts w:cs="Calibri"/>
                <w:color w:val="000000"/>
              </w:rPr>
              <w:t>other's number of abortions</w:t>
            </w:r>
          </w:p>
        </w:tc>
        <w:tc>
          <w:tcPr>
            <w:tcW w:w="931" w:type="dxa"/>
            <w:tcBorders>
              <w:top w:val="nil"/>
              <w:left w:val="nil"/>
              <w:right w:val="nil"/>
            </w:tcBorders>
          </w:tcPr>
          <w:p w14:paraId="5E969768" w14:textId="1CECE5AE"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6E0F619B" w14:textId="77777777" w:rsidTr="00C70283">
        <w:trPr>
          <w:trHeight w:val="274"/>
        </w:trPr>
        <w:tc>
          <w:tcPr>
            <w:tcW w:w="4559" w:type="dxa"/>
            <w:tcBorders>
              <w:top w:val="nil"/>
              <w:left w:val="nil"/>
              <w:right w:val="nil"/>
            </w:tcBorders>
            <w:shd w:val="clear" w:color="auto" w:fill="auto"/>
            <w:noWrap/>
          </w:tcPr>
          <w:p w14:paraId="4BAF9922" w14:textId="57E4A75C"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r w:rsidR="00D65056">
              <w:rPr>
                <w:rFonts w:cs="Calibri"/>
                <w:color w:val="000000"/>
              </w:rPr>
              <w:t>Birth.defects</w:t>
            </w:r>
            <w:proofErr w:type="spellEnd"/>
          </w:p>
        </w:tc>
        <w:tc>
          <w:tcPr>
            <w:tcW w:w="4032" w:type="dxa"/>
            <w:tcBorders>
              <w:top w:val="nil"/>
              <w:left w:val="nil"/>
              <w:right w:val="nil"/>
            </w:tcBorders>
            <w:shd w:val="clear" w:color="auto" w:fill="auto"/>
            <w:noWrap/>
          </w:tcPr>
          <w:p w14:paraId="2A929B93" w14:textId="3502C9A1" w:rsidR="00D65056" w:rsidRDefault="00670B49" w:rsidP="00EB312F">
            <w:pPr>
              <w:spacing w:before="20" w:after="20" w:line="220" w:lineRule="exact"/>
              <w:ind w:firstLine="0"/>
              <w:rPr>
                <w:rFonts w:eastAsia="Times New Roman" w:cs="Calibri"/>
                <w:color w:val="000000"/>
                <w:sz w:val="21"/>
              </w:rPr>
            </w:pPr>
            <w:r>
              <w:rPr>
                <w:rFonts w:cs="Calibri"/>
                <w:color w:val="000000"/>
              </w:rPr>
              <w:t>B</w:t>
            </w:r>
            <w:r w:rsidR="00D65056">
              <w:rPr>
                <w:rFonts w:cs="Calibri"/>
                <w:color w:val="000000"/>
              </w:rPr>
              <w:t>irth defects?</w:t>
            </w:r>
          </w:p>
        </w:tc>
        <w:tc>
          <w:tcPr>
            <w:tcW w:w="931" w:type="dxa"/>
            <w:tcBorders>
              <w:top w:val="nil"/>
              <w:left w:val="nil"/>
              <w:right w:val="nil"/>
            </w:tcBorders>
          </w:tcPr>
          <w:p w14:paraId="5567114C" w14:textId="473411C3"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707B3631" w14:textId="77777777" w:rsidTr="00C70283">
        <w:trPr>
          <w:trHeight w:val="274"/>
        </w:trPr>
        <w:tc>
          <w:tcPr>
            <w:tcW w:w="4559" w:type="dxa"/>
            <w:tcBorders>
              <w:top w:val="nil"/>
              <w:left w:val="nil"/>
              <w:right w:val="nil"/>
            </w:tcBorders>
            <w:shd w:val="clear" w:color="auto" w:fill="auto"/>
            <w:noWrap/>
          </w:tcPr>
          <w:p w14:paraId="5F205EB5" w14:textId="79F54E68"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gramStart"/>
            <w:r w:rsidR="00D65056">
              <w:rPr>
                <w:rFonts w:cs="Calibri"/>
                <w:color w:val="000000"/>
              </w:rPr>
              <w:t>White.Blood.cell</w:t>
            </w:r>
            <w:proofErr w:type="gramEnd"/>
            <w:r w:rsidR="00D65056">
              <w:rPr>
                <w:rFonts w:cs="Calibri"/>
                <w:color w:val="000000"/>
              </w:rPr>
              <w:t>.count..</w:t>
            </w:r>
            <w:proofErr w:type="spellStart"/>
            <w:r w:rsidR="00D65056">
              <w:rPr>
                <w:rFonts w:cs="Calibri"/>
                <w:color w:val="000000"/>
              </w:rPr>
              <w:t>thousand.per.microliter</w:t>
            </w:r>
            <w:proofErr w:type="spellEnd"/>
            <w:r w:rsidR="00D65056">
              <w:rPr>
                <w:rFonts w:cs="Calibri"/>
                <w:color w:val="000000"/>
              </w:rPr>
              <w:t>.</w:t>
            </w:r>
          </w:p>
        </w:tc>
        <w:tc>
          <w:tcPr>
            <w:tcW w:w="4032" w:type="dxa"/>
            <w:tcBorders>
              <w:top w:val="nil"/>
              <w:left w:val="nil"/>
              <w:right w:val="nil"/>
            </w:tcBorders>
            <w:shd w:val="clear" w:color="auto" w:fill="auto"/>
            <w:noWrap/>
          </w:tcPr>
          <w:p w14:paraId="77DE3911" w14:textId="183376F5" w:rsidR="00D65056" w:rsidRDefault="00670B49" w:rsidP="00EB312F">
            <w:pPr>
              <w:spacing w:before="20" w:after="20" w:line="220" w:lineRule="exact"/>
              <w:ind w:firstLine="0"/>
              <w:rPr>
                <w:rFonts w:eastAsia="Times New Roman" w:cs="Calibri"/>
                <w:color w:val="000000"/>
                <w:sz w:val="21"/>
              </w:rPr>
            </w:pPr>
            <w:r>
              <w:rPr>
                <w:rFonts w:cs="Calibri"/>
                <w:color w:val="000000"/>
              </w:rPr>
              <w:t>W</w:t>
            </w:r>
            <w:r w:rsidR="00D65056">
              <w:rPr>
                <w:rFonts w:cs="Calibri"/>
                <w:color w:val="000000"/>
              </w:rPr>
              <w:t>hite blood cell count (per microliter)</w:t>
            </w:r>
          </w:p>
        </w:tc>
        <w:tc>
          <w:tcPr>
            <w:tcW w:w="931" w:type="dxa"/>
            <w:tcBorders>
              <w:top w:val="nil"/>
              <w:left w:val="nil"/>
              <w:right w:val="nil"/>
            </w:tcBorders>
          </w:tcPr>
          <w:p w14:paraId="23402FEC" w14:textId="339A3F9B"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45855520" w14:textId="77777777" w:rsidTr="00C70283">
        <w:trPr>
          <w:trHeight w:val="274"/>
        </w:trPr>
        <w:tc>
          <w:tcPr>
            <w:tcW w:w="4559" w:type="dxa"/>
            <w:tcBorders>
              <w:top w:val="nil"/>
              <w:left w:val="nil"/>
              <w:right w:val="nil"/>
            </w:tcBorders>
            <w:shd w:val="clear" w:color="auto" w:fill="auto"/>
            <w:noWrap/>
          </w:tcPr>
          <w:p w14:paraId="41DADE40" w14:textId="52CDF1C1" w:rsidR="00D65056" w:rsidRDefault="001E2DA7" w:rsidP="00EB312F">
            <w:pPr>
              <w:spacing w:before="20" w:after="20" w:line="220" w:lineRule="exact"/>
              <w:ind w:firstLine="0"/>
              <w:rPr>
                <w:rFonts w:eastAsia="Times New Roman" w:cs="Calibri"/>
                <w:color w:val="000000"/>
                <w:sz w:val="21"/>
              </w:rPr>
            </w:pPr>
            <w:r>
              <w:rPr>
                <w:rFonts w:cs="Calibri"/>
                <w:color w:val="000000"/>
              </w:rPr>
              <w:t>*</w:t>
            </w:r>
            <w:proofErr w:type="spellStart"/>
            <w:proofErr w:type="gramStart"/>
            <w:r w:rsidR="00D65056">
              <w:rPr>
                <w:rFonts w:cs="Calibri"/>
                <w:color w:val="000000"/>
              </w:rPr>
              <w:t>Blood.test.result</w:t>
            </w:r>
            <w:proofErr w:type="spellEnd"/>
            <w:proofErr w:type="gramEnd"/>
          </w:p>
        </w:tc>
        <w:tc>
          <w:tcPr>
            <w:tcW w:w="4032" w:type="dxa"/>
            <w:tcBorders>
              <w:top w:val="nil"/>
              <w:left w:val="nil"/>
              <w:right w:val="nil"/>
            </w:tcBorders>
            <w:shd w:val="clear" w:color="auto" w:fill="auto"/>
            <w:noWrap/>
          </w:tcPr>
          <w:p w14:paraId="048D1F2F" w14:textId="1CDD8545" w:rsidR="00D65056" w:rsidRDefault="002C3951" w:rsidP="00EB312F">
            <w:pPr>
              <w:spacing w:before="20" w:after="20" w:line="220" w:lineRule="exact"/>
              <w:ind w:firstLine="0"/>
              <w:rPr>
                <w:rFonts w:eastAsia="Times New Roman" w:cs="Calibri"/>
                <w:color w:val="000000"/>
                <w:sz w:val="21"/>
              </w:rPr>
            </w:pPr>
            <w:r>
              <w:rPr>
                <w:rFonts w:cs="Calibri"/>
                <w:color w:val="000000"/>
              </w:rPr>
              <w:t>B</w:t>
            </w:r>
            <w:r w:rsidR="00D65056">
              <w:rPr>
                <w:rFonts w:cs="Calibri"/>
                <w:color w:val="000000"/>
              </w:rPr>
              <w:t xml:space="preserve">lood test </w:t>
            </w:r>
            <w:r w:rsidR="00657176">
              <w:rPr>
                <w:rFonts w:cs="Calibri"/>
                <w:color w:val="000000"/>
              </w:rPr>
              <w:t>results</w:t>
            </w:r>
          </w:p>
        </w:tc>
        <w:tc>
          <w:tcPr>
            <w:tcW w:w="931" w:type="dxa"/>
            <w:tcBorders>
              <w:top w:val="nil"/>
              <w:left w:val="nil"/>
              <w:right w:val="nil"/>
            </w:tcBorders>
          </w:tcPr>
          <w:p w14:paraId="34F21110" w14:textId="3F86E803"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D65056" w:rsidRPr="001D5E05" w14:paraId="00110A54" w14:textId="77777777" w:rsidTr="00C70283">
        <w:trPr>
          <w:trHeight w:val="274"/>
        </w:trPr>
        <w:tc>
          <w:tcPr>
            <w:tcW w:w="4559" w:type="dxa"/>
            <w:tcBorders>
              <w:top w:val="nil"/>
              <w:left w:val="nil"/>
              <w:right w:val="nil"/>
            </w:tcBorders>
            <w:shd w:val="clear" w:color="auto" w:fill="auto"/>
            <w:noWrap/>
          </w:tcPr>
          <w:p w14:paraId="271F7CF3" w14:textId="41C04A43" w:rsidR="00D65056" w:rsidRDefault="001E2DA7" w:rsidP="00EB312F">
            <w:pPr>
              <w:spacing w:before="20" w:after="20" w:line="220" w:lineRule="exact"/>
              <w:ind w:firstLine="0"/>
              <w:rPr>
                <w:rFonts w:eastAsia="Times New Roman" w:cs="Calibri"/>
                <w:color w:val="000000"/>
                <w:sz w:val="21"/>
              </w:rPr>
            </w:pPr>
            <w:r>
              <w:rPr>
                <w:rFonts w:cs="Calibri"/>
                <w:color w:val="000000"/>
              </w:rPr>
              <w:t>*</w:t>
            </w:r>
            <w:r w:rsidR="00D65056">
              <w:rPr>
                <w:rFonts w:cs="Calibri"/>
                <w:color w:val="000000"/>
              </w:rPr>
              <w:t>Symptom.1-5</w:t>
            </w:r>
          </w:p>
        </w:tc>
        <w:tc>
          <w:tcPr>
            <w:tcW w:w="4032" w:type="dxa"/>
            <w:tcBorders>
              <w:top w:val="nil"/>
              <w:left w:val="nil"/>
              <w:right w:val="nil"/>
            </w:tcBorders>
            <w:shd w:val="clear" w:color="auto" w:fill="auto"/>
            <w:noWrap/>
          </w:tcPr>
          <w:p w14:paraId="7E094553" w14:textId="4A831296" w:rsidR="00D65056" w:rsidRDefault="002C3951" w:rsidP="00EB312F">
            <w:pPr>
              <w:spacing w:before="20" w:after="20" w:line="220" w:lineRule="exact"/>
              <w:ind w:firstLine="0"/>
              <w:rPr>
                <w:rFonts w:eastAsia="Times New Roman" w:cs="Calibri"/>
                <w:color w:val="000000"/>
                <w:sz w:val="21"/>
              </w:rPr>
            </w:pPr>
            <w:r>
              <w:rPr>
                <w:rFonts w:cs="Calibri"/>
                <w:color w:val="000000"/>
              </w:rPr>
              <w:t>S</w:t>
            </w:r>
            <w:r w:rsidR="00D65056">
              <w:rPr>
                <w:rFonts w:cs="Calibri"/>
                <w:color w:val="000000"/>
              </w:rPr>
              <w:t>ymptom</w:t>
            </w:r>
            <w:r>
              <w:rPr>
                <w:rFonts w:cs="Calibri"/>
                <w:color w:val="000000"/>
              </w:rPr>
              <w:t>s</w:t>
            </w:r>
            <w:r w:rsidR="00D65056">
              <w:rPr>
                <w:rFonts w:cs="Calibri"/>
                <w:color w:val="000000"/>
              </w:rPr>
              <w:t xml:space="preserve"> (masked)</w:t>
            </w:r>
          </w:p>
        </w:tc>
        <w:tc>
          <w:tcPr>
            <w:tcW w:w="931" w:type="dxa"/>
            <w:tcBorders>
              <w:top w:val="nil"/>
              <w:left w:val="nil"/>
              <w:right w:val="nil"/>
            </w:tcBorders>
          </w:tcPr>
          <w:p w14:paraId="44B57331" w14:textId="357F989A" w:rsidR="00D65056" w:rsidRDefault="00D5068E"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feature</w:t>
            </w:r>
          </w:p>
        </w:tc>
      </w:tr>
      <w:tr w:rsidR="002F66E1" w:rsidRPr="001D5E05" w14:paraId="670AFC22" w14:textId="77777777" w:rsidTr="00C70283">
        <w:trPr>
          <w:trHeight w:val="274"/>
        </w:trPr>
        <w:tc>
          <w:tcPr>
            <w:tcW w:w="4559" w:type="dxa"/>
            <w:tcBorders>
              <w:top w:val="nil"/>
              <w:left w:val="nil"/>
              <w:right w:val="nil"/>
            </w:tcBorders>
            <w:shd w:val="clear" w:color="auto" w:fill="auto"/>
            <w:noWrap/>
            <w:vAlign w:val="bottom"/>
          </w:tcPr>
          <w:p w14:paraId="28C5DEBB" w14:textId="2337D723" w:rsidR="002F66E1" w:rsidRDefault="001E2DA7" w:rsidP="00EB312F">
            <w:pPr>
              <w:spacing w:before="20" w:after="20" w:line="220" w:lineRule="exact"/>
              <w:ind w:firstLine="0"/>
              <w:rPr>
                <w:rFonts w:eastAsia="Times New Roman" w:cs="Calibri"/>
                <w:color w:val="000000"/>
                <w:sz w:val="21"/>
              </w:rPr>
            </w:pPr>
            <w:r>
              <w:rPr>
                <w:rFonts w:eastAsia="Times New Roman" w:cs="Calibri"/>
                <w:color w:val="000000"/>
                <w:sz w:val="21"/>
              </w:rPr>
              <w:t>-</w:t>
            </w:r>
            <w:proofErr w:type="spellStart"/>
            <w:r w:rsidR="00D5068E">
              <w:rPr>
                <w:rFonts w:eastAsia="Times New Roman" w:cs="Calibri"/>
                <w:color w:val="000000"/>
                <w:sz w:val="21"/>
              </w:rPr>
              <w:t>Genetic.Disorder</w:t>
            </w:r>
            <w:proofErr w:type="spellEnd"/>
          </w:p>
        </w:tc>
        <w:tc>
          <w:tcPr>
            <w:tcW w:w="4032" w:type="dxa"/>
            <w:tcBorders>
              <w:top w:val="nil"/>
              <w:left w:val="nil"/>
              <w:right w:val="nil"/>
            </w:tcBorders>
            <w:shd w:val="clear" w:color="auto" w:fill="auto"/>
            <w:noWrap/>
            <w:vAlign w:val="bottom"/>
          </w:tcPr>
          <w:p w14:paraId="49FE77D6" w14:textId="0A8C4486" w:rsidR="002F66E1" w:rsidRDefault="00D5068E" w:rsidP="00EB312F">
            <w:pPr>
              <w:spacing w:before="20" w:after="20" w:line="220" w:lineRule="exact"/>
              <w:ind w:firstLine="0"/>
              <w:rPr>
                <w:rFonts w:eastAsia="Times New Roman" w:cs="Calibri"/>
                <w:color w:val="000000"/>
                <w:sz w:val="21"/>
              </w:rPr>
            </w:pPr>
            <w:r>
              <w:rPr>
                <w:rFonts w:eastAsia="Times New Roman" w:cs="Calibri"/>
                <w:color w:val="000000"/>
                <w:sz w:val="21"/>
              </w:rPr>
              <w:t>Genetic disorder</w:t>
            </w:r>
          </w:p>
        </w:tc>
        <w:tc>
          <w:tcPr>
            <w:tcW w:w="931" w:type="dxa"/>
            <w:tcBorders>
              <w:top w:val="nil"/>
              <w:left w:val="nil"/>
              <w:right w:val="nil"/>
            </w:tcBorders>
          </w:tcPr>
          <w:p w14:paraId="4248344B" w14:textId="5D958DB1" w:rsidR="002F66E1" w:rsidRDefault="00D5068E" w:rsidP="00EB312F">
            <w:pPr>
              <w:spacing w:before="20" w:after="20" w:line="220" w:lineRule="exact"/>
              <w:ind w:firstLine="0"/>
              <w:rPr>
                <w:rFonts w:eastAsia="Times New Roman" w:cs="Calibri"/>
                <w:color w:val="000000"/>
                <w:sz w:val="21"/>
              </w:rPr>
            </w:pPr>
            <w:r>
              <w:rPr>
                <w:rFonts w:eastAsia="Times New Roman" w:cs="Calibri"/>
                <w:color w:val="000000"/>
                <w:sz w:val="21"/>
              </w:rPr>
              <w:t>target</w:t>
            </w:r>
          </w:p>
        </w:tc>
      </w:tr>
      <w:tr w:rsidR="002F66E1" w:rsidRPr="00357BC4" w14:paraId="05DCECD4" w14:textId="77777777" w:rsidTr="00C70283">
        <w:trPr>
          <w:trHeight w:val="274"/>
        </w:trPr>
        <w:tc>
          <w:tcPr>
            <w:tcW w:w="4559" w:type="dxa"/>
            <w:tcBorders>
              <w:top w:val="nil"/>
              <w:left w:val="nil"/>
              <w:bottom w:val="single" w:sz="4" w:space="0" w:color="auto"/>
              <w:right w:val="nil"/>
            </w:tcBorders>
            <w:shd w:val="clear" w:color="auto" w:fill="auto"/>
            <w:noWrap/>
            <w:vAlign w:val="bottom"/>
            <w:hideMark/>
          </w:tcPr>
          <w:p w14:paraId="2B778ADB" w14:textId="00D59FC1" w:rsidR="002F66E1" w:rsidRPr="001D5E05" w:rsidRDefault="001E2DA7" w:rsidP="00EB312F">
            <w:pPr>
              <w:spacing w:before="20" w:after="20" w:line="220" w:lineRule="exact"/>
              <w:ind w:firstLine="0"/>
              <w:rPr>
                <w:rFonts w:eastAsia="Times New Roman" w:cs="Calibri"/>
                <w:color w:val="000000"/>
                <w:sz w:val="21"/>
              </w:rPr>
            </w:pPr>
            <w:r>
              <w:rPr>
                <w:rFonts w:eastAsia="Times New Roman" w:cs="Calibri"/>
                <w:color w:val="000000"/>
                <w:sz w:val="21"/>
              </w:rPr>
              <w:t>**</w:t>
            </w:r>
            <w:r w:rsidR="00D5068E">
              <w:rPr>
                <w:rFonts w:eastAsia="Times New Roman" w:cs="Calibri"/>
                <w:color w:val="000000"/>
                <w:sz w:val="21"/>
              </w:rPr>
              <w:t>Disorder subclass</w:t>
            </w:r>
          </w:p>
        </w:tc>
        <w:tc>
          <w:tcPr>
            <w:tcW w:w="4032" w:type="dxa"/>
            <w:tcBorders>
              <w:top w:val="nil"/>
              <w:left w:val="nil"/>
              <w:bottom w:val="single" w:sz="4" w:space="0" w:color="auto"/>
              <w:right w:val="nil"/>
            </w:tcBorders>
            <w:shd w:val="clear" w:color="auto" w:fill="auto"/>
            <w:noWrap/>
            <w:vAlign w:val="bottom"/>
            <w:hideMark/>
          </w:tcPr>
          <w:p w14:paraId="2416B99E" w14:textId="1B918601" w:rsidR="002F66E1" w:rsidRPr="001D5E05" w:rsidRDefault="00D5068E" w:rsidP="00EB312F">
            <w:pPr>
              <w:spacing w:before="20" w:after="20" w:line="220" w:lineRule="exact"/>
              <w:ind w:firstLine="0"/>
              <w:rPr>
                <w:rFonts w:eastAsia="Times New Roman" w:cs="Calibri"/>
                <w:color w:val="000000"/>
                <w:sz w:val="21"/>
              </w:rPr>
            </w:pPr>
            <w:r>
              <w:rPr>
                <w:rFonts w:eastAsia="Times New Roman" w:cs="Calibri"/>
                <w:color w:val="000000"/>
                <w:sz w:val="21"/>
              </w:rPr>
              <w:t>Disorder subclass</w:t>
            </w:r>
          </w:p>
        </w:tc>
        <w:tc>
          <w:tcPr>
            <w:tcW w:w="931" w:type="dxa"/>
            <w:tcBorders>
              <w:top w:val="nil"/>
              <w:left w:val="nil"/>
              <w:bottom w:val="single" w:sz="4" w:space="0" w:color="auto"/>
              <w:right w:val="nil"/>
            </w:tcBorders>
          </w:tcPr>
          <w:p w14:paraId="16DBB5DF" w14:textId="77777777" w:rsidR="002F66E1" w:rsidRPr="00357BC4" w:rsidRDefault="002F66E1" w:rsidP="00EB312F">
            <w:pPr>
              <w:spacing w:before="20" w:after="20" w:line="220" w:lineRule="exact"/>
              <w:ind w:firstLine="0"/>
              <w:rPr>
                <w:rFonts w:eastAsia="Times New Roman" w:cs="Calibri"/>
                <w:color w:val="000000"/>
                <w:sz w:val="21"/>
              </w:rPr>
            </w:pPr>
            <w:r w:rsidRPr="001D5E05">
              <w:rPr>
                <w:rFonts w:eastAsia="Times New Roman" w:cs="Calibri"/>
                <w:color w:val="000000"/>
                <w:sz w:val="21"/>
              </w:rPr>
              <w:t>target</w:t>
            </w:r>
          </w:p>
        </w:tc>
      </w:tr>
    </w:tbl>
    <w:p w14:paraId="613CF368" w14:textId="4CCFF549" w:rsidR="00473E32" w:rsidRDefault="00654EF3" w:rsidP="00473E32">
      <w:pPr>
        <w:ind w:firstLine="0"/>
      </w:pPr>
      <w:r>
        <w:t xml:space="preserve">- = </w:t>
      </w:r>
      <w:r w:rsidR="002D655F">
        <w:t xml:space="preserve">removed feature; * = </w:t>
      </w:r>
      <w:r w:rsidR="008C6916">
        <w:t>full predictor set; ** = target</w:t>
      </w:r>
    </w:p>
    <w:p w14:paraId="5C654498" w14:textId="17EFAFEE" w:rsidR="00337765" w:rsidRPr="00D5068E" w:rsidRDefault="008B41B1" w:rsidP="00D5068E">
      <w:pPr>
        <w:pStyle w:val="Heading1"/>
      </w:pPr>
      <w:r>
        <w:br w:type="page"/>
      </w:r>
      <w:r w:rsidR="768B7B75" w:rsidRPr="00D5068E">
        <w:t>Appendix</w:t>
      </w:r>
      <w:r w:rsidR="768B7B75" w:rsidRPr="768B7B75">
        <w:t xml:space="preserve"> </w:t>
      </w:r>
      <w:r w:rsidR="002F66E1">
        <w:t>B</w:t>
      </w:r>
    </w:p>
    <w:p w14:paraId="1D6855F6" w14:textId="11898B35" w:rsidR="008F0008" w:rsidRPr="00357BC4" w:rsidRDefault="768B7B75" w:rsidP="768B7B75">
      <w:pPr>
        <w:pStyle w:val="SubHeading1"/>
        <w:rPr>
          <w:szCs w:val="24"/>
        </w:rPr>
      </w:pPr>
      <w:r w:rsidRPr="768B7B75">
        <w:rPr>
          <w:szCs w:val="24"/>
        </w:rPr>
        <w:t>Project Code</w:t>
      </w:r>
    </w:p>
    <w:p w14:paraId="4C5A3A87" w14:textId="1F6FB6FE" w:rsidR="00486A53" w:rsidRDefault="00C9015C" w:rsidP="00EB312F">
      <w:pPr>
        <w:ind w:firstLine="0"/>
      </w:pPr>
      <w:r>
        <w:t>(</w:t>
      </w:r>
      <w:r w:rsidR="00DA6BD9">
        <w:t>Reference</w:t>
      </w:r>
      <w:r>
        <w:t xml:space="preserve"> following page)</w:t>
      </w:r>
    </w:p>
    <w:p w14:paraId="224D509F" w14:textId="77777777" w:rsidR="00C9015C" w:rsidRDefault="00C9015C" w:rsidP="00EB312F">
      <w:pPr>
        <w:ind w:firstLine="0"/>
      </w:pPr>
    </w:p>
    <w:p w14:paraId="236A7CF2" w14:textId="77777777" w:rsidR="00D72690" w:rsidRPr="00DE769F" w:rsidRDefault="00D72690" w:rsidP="768B7B75">
      <w:pPr>
        <w:ind w:firstLine="0"/>
        <w:rPr>
          <w:sz w:val="24"/>
          <w:szCs w:val="24"/>
        </w:rPr>
      </w:pPr>
    </w:p>
    <w:sectPr w:rsidR="00D72690" w:rsidRPr="00DE769F" w:rsidSect="003B5A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7BB9" w14:textId="77777777" w:rsidR="005C5DD3" w:rsidRDefault="005C5DD3" w:rsidP="00E102C3">
      <w:r>
        <w:separator/>
      </w:r>
    </w:p>
    <w:p w14:paraId="55E24079" w14:textId="77777777" w:rsidR="005C5DD3" w:rsidRDefault="005C5DD3" w:rsidP="00E102C3"/>
  </w:endnote>
  <w:endnote w:type="continuationSeparator" w:id="0">
    <w:p w14:paraId="466A9497" w14:textId="77777777" w:rsidR="005C5DD3" w:rsidRDefault="005C5DD3" w:rsidP="00E102C3">
      <w:r>
        <w:continuationSeparator/>
      </w:r>
    </w:p>
    <w:p w14:paraId="01D35195" w14:textId="77777777" w:rsidR="005C5DD3" w:rsidRDefault="005C5DD3" w:rsidP="00E102C3"/>
  </w:endnote>
  <w:endnote w:type="continuationNotice" w:id="1">
    <w:p w14:paraId="08186D16" w14:textId="77777777" w:rsidR="005C5DD3" w:rsidRDefault="005C5D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6262" w14:textId="77777777" w:rsidR="00B110DE" w:rsidRDefault="00B11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4F5F" w14:textId="77777777" w:rsidR="00B110DE" w:rsidRDefault="00B11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E4B6E" w14:textId="77777777" w:rsidR="00B110DE" w:rsidRDefault="00B11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CBB5" w14:textId="77777777" w:rsidR="005C5DD3" w:rsidRDefault="005C5DD3" w:rsidP="00E102C3">
      <w:r>
        <w:separator/>
      </w:r>
    </w:p>
    <w:p w14:paraId="0D9BBD9E" w14:textId="77777777" w:rsidR="005C5DD3" w:rsidRDefault="005C5DD3" w:rsidP="00E102C3"/>
  </w:footnote>
  <w:footnote w:type="continuationSeparator" w:id="0">
    <w:p w14:paraId="0A366AE5" w14:textId="77777777" w:rsidR="005C5DD3" w:rsidRDefault="005C5DD3" w:rsidP="00E102C3">
      <w:r>
        <w:continuationSeparator/>
      </w:r>
    </w:p>
    <w:p w14:paraId="64AF9427" w14:textId="77777777" w:rsidR="005C5DD3" w:rsidRDefault="005C5DD3" w:rsidP="00E102C3"/>
  </w:footnote>
  <w:footnote w:type="continuationNotice" w:id="1">
    <w:p w14:paraId="5428FC74" w14:textId="77777777" w:rsidR="005C5DD3" w:rsidRDefault="005C5DD3">
      <w:pPr>
        <w:spacing w:line="240" w:lineRule="auto"/>
      </w:pPr>
    </w:p>
  </w:footnote>
  <w:footnote w:id="2">
    <w:p w14:paraId="414AB083" w14:textId="2E2D3B4C" w:rsidR="0070070F" w:rsidRDefault="0070070F">
      <w:pPr>
        <w:pStyle w:val="FootnoteText"/>
      </w:pPr>
      <w:r>
        <w:rPr>
          <w:rStyle w:val="FootnoteReference"/>
        </w:rPr>
        <w:footnoteRef/>
      </w:r>
      <w:r>
        <w:t xml:space="preserve"> Reference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6D122" w14:textId="77777777" w:rsidR="00B110DE" w:rsidRDefault="00B110DE">
    <w:pPr>
      <w:pStyle w:val="Header"/>
    </w:pPr>
  </w:p>
  <w:p w14:paraId="39EDC271" w14:textId="77777777" w:rsidR="00486FE9" w:rsidRDefault="00486F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73579F9C" w:rsidR="00EC63D6" w:rsidRPr="00222A35" w:rsidRDefault="00B110DE" w:rsidP="00E102C3">
        <w:pPr>
          <w:pStyle w:val="Header"/>
          <w:ind w:firstLine="0"/>
          <w:rPr>
            <w:rFonts w:cs="Calibri"/>
            <w:szCs w:val="22"/>
          </w:rPr>
        </w:pPr>
        <w:r>
          <w:rPr>
            <w:rFonts w:cs="Calibri"/>
            <w:szCs w:val="22"/>
          </w:rPr>
          <w:t>GENETIC DISORDER PREDICTION</w:t>
        </w:r>
        <w:r w:rsidR="00E57DEF">
          <w:rPr>
            <w:rFonts w:cs="Calibri"/>
            <w:szCs w:val="22"/>
          </w:rPr>
          <w:tab/>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p w14:paraId="1741FBBD" w14:textId="77777777" w:rsidR="00486FE9" w:rsidRDefault="00486F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F413" w14:textId="77777777" w:rsidR="00B110DE" w:rsidRDefault="00B11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F94"/>
    <w:multiLevelType w:val="multilevel"/>
    <w:tmpl w:val="97B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A4A59"/>
    <w:multiLevelType w:val="hybridMultilevel"/>
    <w:tmpl w:val="FA867E5C"/>
    <w:lvl w:ilvl="0" w:tplc="2EE46858">
      <w:start w:val="1"/>
      <w:numFmt w:val="bullet"/>
      <w:lvlText w:val=""/>
      <w:lvlJc w:val="left"/>
      <w:pPr>
        <w:ind w:left="720" w:hanging="360"/>
      </w:pPr>
      <w:rPr>
        <w:rFonts w:ascii="Symbol" w:hAnsi="Symbol" w:hint="default"/>
      </w:rPr>
    </w:lvl>
    <w:lvl w:ilvl="1" w:tplc="907455C0">
      <w:start w:val="1"/>
      <w:numFmt w:val="bullet"/>
      <w:lvlText w:val="o"/>
      <w:lvlJc w:val="left"/>
      <w:pPr>
        <w:ind w:left="1440" w:hanging="360"/>
      </w:pPr>
      <w:rPr>
        <w:rFonts w:ascii="Courier New" w:hAnsi="Courier New" w:hint="default"/>
      </w:rPr>
    </w:lvl>
    <w:lvl w:ilvl="2" w:tplc="FEA00BF4">
      <w:start w:val="1"/>
      <w:numFmt w:val="bullet"/>
      <w:lvlText w:val=""/>
      <w:lvlJc w:val="left"/>
      <w:pPr>
        <w:ind w:left="2160" w:hanging="360"/>
      </w:pPr>
      <w:rPr>
        <w:rFonts w:ascii="Wingdings" w:hAnsi="Wingdings" w:hint="default"/>
      </w:rPr>
    </w:lvl>
    <w:lvl w:ilvl="3" w:tplc="DA36F8BE">
      <w:start w:val="1"/>
      <w:numFmt w:val="bullet"/>
      <w:lvlText w:val=""/>
      <w:lvlJc w:val="left"/>
      <w:pPr>
        <w:ind w:left="2880" w:hanging="360"/>
      </w:pPr>
      <w:rPr>
        <w:rFonts w:ascii="Symbol" w:hAnsi="Symbol" w:hint="default"/>
      </w:rPr>
    </w:lvl>
    <w:lvl w:ilvl="4" w:tplc="4FE0B572">
      <w:start w:val="1"/>
      <w:numFmt w:val="bullet"/>
      <w:lvlText w:val="o"/>
      <w:lvlJc w:val="left"/>
      <w:pPr>
        <w:ind w:left="3600" w:hanging="360"/>
      </w:pPr>
      <w:rPr>
        <w:rFonts w:ascii="Courier New" w:hAnsi="Courier New" w:hint="default"/>
      </w:rPr>
    </w:lvl>
    <w:lvl w:ilvl="5" w:tplc="56824674">
      <w:start w:val="1"/>
      <w:numFmt w:val="bullet"/>
      <w:lvlText w:val=""/>
      <w:lvlJc w:val="left"/>
      <w:pPr>
        <w:ind w:left="4320" w:hanging="360"/>
      </w:pPr>
      <w:rPr>
        <w:rFonts w:ascii="Wingdings" w:hAnsi="Wingdings" w:hint="default"/>
      </w:rPr>
    </w:lvl>
    <w:lvl w:ilvl="6" w:tplc="231C3F02">
      <w:start w:val="1"/>
      <w:numFmt w:val="bullet"/>
      <w:lvlText w:val=""/>
      <w:lvlJc w:val="left"/>
      <w:pPr>
        <w:ind w:left="5040" w:hanging="360"/>
      </w:pPr>
      <w:rPr>
        <w:rFonts w:ascii="Symbol" w:hAnsi="Symbol" w:hint="default"/>
      </w:rPr>
    </w:lvl>
    <w:lvl w:ilvl="7" w:tplc="9D2880C6">
      <w:start w:val="1"/>
      <w:numFmt w:val="bullet"/>
      <w:lvlText w:val="o"/>
      <w:lvlJc w:val="left"/>
      <w:pPr>
        <w:ind w:left="5760" w:hanging="360"/>
      </w:pPr>
      <w:rPr>
        <w:rFonts w:ascii="Courier New" w:hAnsi="Courier New" w:hint="default"/>
      </w:rPr>
    </w:lvl>
    <w:lvl w:ilvl="8" w:tplc="99EC945E">
      <w:start w:val="1"/>
      <w:numFmt w:val="bullet"/>
      <w:lvlText w:val=""/>
      <w:lvlJc w:val="left"/>
      <w:pPr>
        <w:ind w:left="6480" w:hanging="360"/>
      </w:pPr>
      <w:rPr>
        <w:rFonts w:ascii="Wingdings" w:hAnsi="Wingdings" w:hint="default"/>
      </w:rPr>
    </w:lvl>
  </w:abstractNum>
  <w:abstractNum w:abstractNumId="2" w15:restartNumberingAfterBreak="0">
    <w:nsid w:val="07145C35"/>
    <w:multiLevelType w:val="hybridMultilevel"/>
    <w:tmpl w:val="68FE4FEC"/>
    <w:lvl w:ilvl="0" w:tplc="A9689434">
      <w:start w:val="1"/>
      <w:numFmt w:val="bullet"/>
      <w:lvlText w:val=""/>
      <w:lvlJc w:val="left"/>
      <w:pPr>
        <w:ind w:left="720" w:hanging="360"/>
      </w:pPr>
      <w:rPr>
        <w:rFonts w:ascii="Symbol" w:hAnsi="Symbol" w:hint="default"/>
      </w:rPr>
    </w:lvl>
    <w:lvl w:ilvl="1" w:tplc="1AF6C6B4">
      <w:start w:val="1"/>
      <w:numFmt w:val="bullet"/>
      <w:lvlText w:val="o"/>
      <w:lvlJc w:val="left"/>
      <w:pPr>
        <w:ind w:left="1440" w:hanging="360"/>
      </w:pPr>
      <w:rPr>
        <w:rFonts w:ascii="Courier New" w:hAnsi="Courier New" w:hint="default"/>
      </w:rPr>
    </w:lvl>
    <w:lvl w:ilvl="2" w:tplc="9D7061D4">
      <w:start w:val="1"/>
      <w:numFmt w:val="bullet"/>
      <w:lvlText w:val=""/>
      <w:lvlJc w:val="left"/>
      <w:pPr>
        <w:ind w:left="2160" w:hanging="360"/>
      </w:pPr>
      <w:rPr>
        <w:rFonts w:ascii="Wingdings" w:hAnsi="Wingdings" w:hint="default"/>
      </w:rPr>
    </w:lvl>
    <w:lvl w:ilvl="3" w:tplc="8B8274AC">
      <w:start w:val="1"/>
      <w:numFmt w:val="bullet"/>
      <w:lvlText w:val=""/>
      <w:lvlJc w:val="left"/>
      <w:pPr>
        <w:ind w:left="2880" w:hanging="360"/>
      </w:pPr>
      <w:rPr>
        <w:rFonts w:ascii="Symbol" w:hAnsi="Symbol" w:hint="default"/>
      </w:rPr>
    </w:lvl>
    <w:lvl w:ilvl="4" w:tplc="547A2410">
      <w:start w:val="1"/>
      <w:numFmt w:val="bullet"/>
      <w:lvlText w:val="o"/>
      <w:lvlJc w:val="left"/>
      <w:pPr>
        <w:ind w:left="3600" w:hanging="360"/>
      </w:pPr>
      <w:rPr>
        <w:rFonts w:ascii="Courier New" w:hAnsi="Courier New" w:hint="default"/>
      </w:rPr>
    </w:lvl>
    <w:lvl w:ilvl="5" w:tplc="D0249E68">
      <w:start w:val="1"/>
      <w:numFmt w:val="bullet"/>
      <w:lvlText w:val=""/>
      <w:lvlJc w:val="left"/>
      <w:pPr>
        <w:ind w:left="4320" w:hanging="360"/>
      </w:pPr>
      <w:rPr>
        <w:rFonts w:ascii="Wingdings" w:hAnsi="Wingdings" w:hint="default"/>
      </w:rPr>
    </w:lvl>
    <w:lvl w:ilvl="6" w:tplc="64E66256">
      <w:start w:val="1"/>
      <w:numFmt w:val="bullet"/>
      <w:lvlText w:val=""/>
      <w:lvlJc w:val="left"/>
      <w:pPr>
        <w:ind w:left="5040" w:hanging="360"/>
      </w:pPr>
      <w:rPr>
        <w:rFonts w:ascii="Symbol" w:hAnsi="Symbol" w:hint="default"/>
      </w:rPr>
    </w:lvl>
    <w:lvl w:ilvl="7" w:tplc="F1C0EA0A">
      <w:start w:val="1"/>
      <w:numFmt w:val="bullet"/>
      <w:lvlText w:val="o"/>
      <w:lvlJc w:val="left"/>
      <w:pPr>
        <w:ind w:left="5760" w:hanging="360"/>
      </w:pPr>
      <w:rPr>
        <w:rFonts w:ascii="Courier New" w:hAnsi="Courier New" w:hint="default"/>
      </w:rPr>
    </w:lvl>
    <w:lvl w:ilvl="8" w:tplc="085C0792">
      <w:start w:val="1"/>
      <w:numFmt w:val="bullet"/>
      <w:lvlText w:val=""/>
      <w:lvlJc w:val="left"/>
      <w:pPr>
        <w:ind w:left="6480" w:hanging="360"/>
      </w:pPr>
      <w:rPr>
        <w:rFonts w:ascii="Wingdings" w:hAnsi="Wingdings" w:hint="default"/>
      </w:rPr>
    </w:lvl>
  </w:abstractNum>
  <w:abstractNum w:abstractNumId="3" w15:restartNumberingAfterBreak="0">
    <w:nsid w:val="0EB439E5"/>
    <w:multiLevelType w:val="hybridMultilevel"/>
    <w:tmpl w:val="09B6C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DD4FB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C59B8B"/>
    <w:multiLevelType w:val="hybridMultilevel"/>
    <w:tmpl w:val="FFFFFFFF"/>
    <w:lvl w:ilvl="0" w:tplc="C4D6D1D0">
      <w:start w:val="1"/>
      <w:numFmt w:val="bullet"/>
      <w:lvlText w:val=""/>
      <w:lvlJc w:val="left"/>
      <w:pPr>
        <w:ind w:left="720" w:hanging="360"/>
      </w:pPr>
      <w:rPr>
        <w:rFonts w:ascii="Symbol" w:hAnsi="Symbol" w:hint="default"/>
      </w:rPr>
    </w:lvl>
    <w:lvl w:ilvl="1" w:tplc="A01E25C8">
      <w:start w:val="1"/>
      <w:numFmt w:val="bullet"/>
      <w:lvlText w:val=""/>
      <w:lvlJc w:val="left"/>
      <w:pPr>
        <w:ind w:left="1440" w:hanging="360"/>
      </w:pPr>
      <w:rPr>
        <w:rFonts w:ascii="Symbol" w:hAnsi="Symbol" w:hint="default"/>
      </w:rPr>
    </w:lvl>
    <w:lvl w:ilvl="2" w:tplc="DE8AECBA">
      <w:start w:val="1"/>
      <w:numFmt w:val="bullet"/>
      <w:lvlText w:val=""/>
      <w:lvlJc w:val="left"/>
      <w:pPr>
        <w:ind w:left="2160" w:hanging="360"/>
      </w:pPr>
      <w:rPr>
        <w:rFonts w:ascii="Wingdings" w:hAnsi="Wingdings" w:hint="default"/>
      </w:rPr>
    </w:lvl>
    <w:lvl w:ilvl="3" w:tplc="355090DA">
      <w:start w:val="1"/>
      <w:numFmt w:val="bullet"/>
      <w:lvlText w:val=""/>
      <w:lvlJc w:val="left"/>
      <w:pPr>
        <w:ind w:left="2880" w:hanging="360"/>
      </w:pPr>
      <w:rPr>
        <w:rFonts w:ascii="Symbol" w:hAnsi="Symbol" w:hint="default"/>
      </w:rPr>
    </w:lvl>
    <w:lvl w:ilvl="4" w:tplc="877C14FE">
      <w:start w:val="1"/>
      <w:numFmt w:val="bullet"/>
      <w:lvlText w:val="o"/>
      <w:lvlJc w:val="left"/>
      <w:pPr>
        <w:ind w:left="3600" w:hanging="360"/>
      </w:pPr>
      <w:rPr>
        <w:rFonts w:ascii="Courier New" w:hAnsi="Courier New" w:hint="default"/>
      </w:rPr>
    </w:lvl>
    <w:lvl w:ilvl="5" w:tplc="BBC29ECE">
      <w:start w:val="1"/>
      <w:numFmt w:val="bullet"/>
      <w:lvlText w:val=""/>
      <w:lvlJc w:val="left"/>
      <w:pPr>
        <w:ind w:left="4320" w:hanging="360"/>
      </w:pPr>
      <w:rPr>
        <w:rFonts w:ascii="Wingdings" w:hAnsi="Wingdings" w:hint="default"/>
      </w:rPr>
    </w:lvl>
    <w:lvl w:ilvl="6" w:tplc="ACBE97C6">
      <w:start w:val="1"/>
      <w:numFmt w:val="bullet"/>
      <w:lvlText w:val=""/>
      <w:lvlJc w:val="left"/>
      <w:pPr>
        <w:ind w:left="5040" w:hanging="360"/>
      </w:pPr>
      <w:rPr>
        <w:rFonts w:ascii="Symbol" w:hAnsi="Symbol" w:hint="default"/>
      </w:rPr>
    </w:lvl>
    <w:lvl w:ilvl="7" w:tplc="0F64D2F0">
      <w:start w:val="1"/>
      <w:numFmt w:val="bullet"/>
      <w:lvlText w:val="o"/>
      <w:lvlJc w:val="left"/>
      <w:pPr>
        <w:ind w:left="5760" w:hanging="360"/>
      </w:pPr>
      <w:rPr>
        <w:rFonts w:ascii="Courier New" w:hAnsi="Courier New" w:hint="default"/>
      </w:rPr>
    </w:lvl>
    <w:lvl w:ilvl="8" w:tplc="C5A6EE8A">
      <w:start w:val="1"/>
      <w:numFmt w:val="bullet"/>
      <w:lvlText w:val=""/>
      <w:lvlJc w:val="left"/>
      <w:pPr>
        <w:ind w:left="6480" w:hanging="360"/>
      </w:pPr>
      <w:rPr>
        <w:rFonts w:ascii="Wingdings" w:hAnsi="Wingdings" w:hint="default"/>
      </w:rPr>
    </w:lvl>
  </w:abstractNum>
  <w:abstractNum w:abstractNumId="6" w15:restartNumberingAfterBreak="0">
    <w:nsid w:val="25806706"/>
    <w:multiLevelType w:val="hybridMultilevel"/>
    <w:tmpl w:val="FFFFFFFF"/>
    <w:lvl w:ilvl="0" w:tplc="6E3097A4">
      <w:start w:val="1"/>
      <w:numFmt w:val="bullet"/>
      <w:lvlText w:val=""/>
      <w:lvlJc w:val="left"/>
      <w:pPr>
        <w:ind w:left="720" w:hanging="360"/>
      </w:pPr>
      <w:rPr>
        <w:rFonts w:ascii="Symbol" w:hAnsi="Symbol" w:hint="default"/>
      </w:rPr>
    </w:lvl>
    <w:lvl w:ilvl="1" w:tplc="11183146">
      <w:start w:val="1"/>
      <w:numFmt w:val="bullet"/>
      <w:lvlText w:val=""/>
      <w:lvlJc w:val="left"/>
      <w:pPr>
        <w:ind w:left="1440" w:hanging="360"/>
      </w:pPr>
      <w:rPr>
        <w:rFonts w:ascii="Symbol" w:hAnsi="Symbol" w:hint="default"/>
      </w:rPr>
    </w:lvl>
    <w:lvl w:ilvl="2" w:tplc="D8A0EB0C">
      <w:start w:val="1"/>
      <w:numFmt w:val="bullet"/>
      <w:lvlText w:val=""/>
      <w:lvlJc w:val="left"/>
      <w:pPr>
        <w:ind w:left="2160" w:hanging="360"/>
      </w:pPr>
      <w:rPr>
        <w:rFonts w:ascii="Wingdings" w:hAnsi="Wingdings" w:hint="default"/>
      </w:rPr>
    </w:lvl>
    <w:lvl w:ilvl="3" w:tplc="F418C93E">
      <w:start w:val="1"/>
      <w:numFmt w:val="bullet"/>
      <w:lvlText w:val=""/>
      <w:lvlJc w:val="left"/>
      <w:pPr>
        <w:ind w:left="2880" w:hanging="360"/>
      </w:pPr>
      <w:rPr>
        <w:rFonts w:ascii="Symbol" w:hAnsi="Symbol" w:hint="default"/>
      </w:rPr>
    </w:lvl>
    <w:lvl w:ilvl="4" w:tplc="E2AA54B6">
      <w:start w:val="1"/>
      <w:numFmt w:val="bullet"/>
      <w:lvlText w:val="o"/>
      <w:lvlJc w:val="left"/>
      <w:pPr>
        <w:ind w:left="3600" w:hanging="360"/>
      </w:pPr>
      <w:rPr>
        <w:rFonts w:ascii="Courier New" w:hAnsi="Courier New" w:hint="default"/>
      </w:rPr>
    </w:lvl>
    <w:lvl w:ilvl="5" w:tplc="1BEC7600">
      <w:start w:val="1"/>
      <w:numFmt w:val="bullet"/>
      <w:lvlText w:val=""/>
      <w:lvlJc w:val="left"/>
      <w:pPr>
        <w:ind w:left="4320" w:hanging="360"/>
      </w:pPr>
      <w:rPr>
        <w:rFonts w:ascii="Wingdings" w:hAnsi="Wingdings" w:hint="default"/>
      </w:rPr>
    </w:lvl>
    <w:lvl w:ilvl="6" w:tplc="78024AB0">
      <w:start w:val="1"/>
      <w:numFmt w:val="bullet"/>
      <w:lvlText w:val=""/>
      <w:lvlJc w:val="left"/>
      <w:pPr>
        <w:ind w:left="5040" w:hanging="360"/>
      </w:pPr>
      <w:rPr>
        <w:rFonts w:ascii="Symbol" w:hAnsi="Symbol" w:hint="default"/>
      </w:rPr>
    </w:lvl>
    <w:lvl w:ilvl="7" w:tplc="B2329670">
      <w:start w:val="1"/>
      <w:numFmt w:val="bullet"/>
      <w:lvlText w:val="o"/>
      <w:lvlJc w:val="left"/>
      <w:pPr>
        <w:ind w:left="5760" w:hanging="360"/>
      </w:pPr>
      <w:rPr>
        <w:rFonts w:ascii="Courier New" w:hAnsi="Courier New" w:hint="default"/>
      </w:rPr>
    </w:lvl>
    <w:lvl w:ilvl="8" w:tplc="CC92A908">
      <w:start w:val="1"/>
      <w:numFmt w:val="bullet"/>
      <w:lvlText w:val=""/>
      <w:lvlJc w:val="left"/>
      <w:pPr>
        <w:ind w:left="6480" w:hanging="360"/>
      </w:pPr>
      <w:rPr>
        <w:rFonts w:ascii="Wingdings" w:hAnsi="Wingdings" w:hint="default"/>
      </w:rPr>
    </w:lvl>
  </w:abstractNum>
  <w:abstractNum w:abstractNumId="7" w15:restartNumberingAfterBreak="0">
    <w:nsid w:val="2B705505"/>
    <w:multiLevelType w:val="hybridMultilevel"/>
    <w:tmpl w:val="FFFFFFFF"/>
    <w:lvl w:ilvl="0" w:tplc="F89E62BA">
      <w:start w:val="1"/>
      <w:numFmt w:val="bullet"/>
      <w:lvlText w:val=""/>
      <w:lvlJc w:val="left"/>
      <w:pPr>
        <w:ind w:left="720" w:hanging="360"/>
      </w:pPr>
      <w:rPr>
        <w:rFonts w:ascii="Symbol" w:hAnsi="Symbol" w:hint="default"/>
      </w:rPr>
    </w:lvl>
    <w:lvl w:ilvl="1" w:tplc="1248BF74">
      <w:start w:val="1"/>
      <w:numFmt w:val="bullet"/>
      <w:lvlText w:val="o"/>
      <w:lvlJc w:val="left"/>
      <w:pPr>
        <w:ind w:left="1440" w:hanging="360"/>
      </w:pPr>
      <w:rPr>
        <w:rFonts w:ascii="Courier New" w:hAnsi="Courier New" w:hint="default"/>
      </w:rPr>
    </w:lvl>
    <w:lvl w:ilvl="2" w:tplc="408A4124">
      <w:start w:val="1"/>
      <w:numFmt w:val="bullet"/>
      <w:lvlText w:val=""/>
      <w:lvlJc w:val="left"/>
      <w:pPr>
        <w:ind w:left="2160" w:hanging="360"/>
      </w:pPr>
      <w:rPr>
        <w:rFonts w:ascii="Symbol" w:hAnsi="Symbol" w:hint="default"/>
      </w:rPr>
    </w:lvl>
    <w:lvl w:ilvl="3" w:tplc="8F2E4EDE">
      <w:start w:val="1"/>
      <w:numFmt w:val="bullet"/>
      <w:lvlText w:val=""/>
      <w:lvlJc w:val="left"/>
      <w:pPr>
        <w:ind w:left="2880" w:hanging="360"/>
      </w:pPr>
      <w:rPr>
        <w:rFonts w:ascii="Symbol" w:hAnsi="Symbol" w:hint="default"/>
      </w:rPr>
    </w:lvl>
    <w:lvl w:ilvl="4" w:tplc="1AD256C0">
      <w:start w:val="1"/>
      <w:numFmt w:val="bullet"/>
      <w:lvlText w:val="o"/>
      <w:lvlJc w:val="left"/>
      <w:pPr>
        <w:ind w:left="3600" w:hanging="360"/>
      </w:pPr>
      <w:rPr>
        <w:rFonts w:ascii="Courier New" w:hAnsi="Courier New" w:hint="default"/>
      </w:rPr>
    </w:lvl>
    <w:lvl w:ilvl="5" w:tplc="5E8CB202">
      <w:start w:val="1"/>
      <w:numFmt w:val="bullet"/>
      <w:lvlText w:val=""/>
      <w:lvlJc w:val="left"/>
      <w:pPr>
        <w:ind w:left="4320" w:hanging="360"/>
      </w:pPr>
      <w:rPr>
        <w:rFonts w:ascii="Wingdings" w:hAnsi="Wingdings" w:hint="default"/>
      </w:rPr>
    </w:lvl>
    <w:lvl w:ilvl="6" w:tplc="A4DCFE7C">
      <w:start w:val="1"/>
      <w:numFmt w:val="bullet"/>
      <w:lvlText w:val=""/>
      <w:lvlJc w:val="left"/>
      <w:pPr>
        <w:ind w:left="5040" w:hanging="360"/>
      </w:pPr>
      <w:rPr>
        <w:rFonts w:ascii="Symbol" w:hAnsi="Symbol" w:hint="default"/>
      </w:rPr>
    </w:lvl>
    <w:lvl w:ilvl="7" w:tplc="9C0C18C0">
      <w:start w:val="1"/>
      <w:numFmt w:val="bullet"/>
      <w:lvlText w:val="o"/>
      <w:lvlJc w:val="left"/>
      <w:pPr>
        <w:ind w:left="5760" w:hanging="360"/>
      </w:pPr>
      <w:rPr>
        <w:rFonts w:ascii="Courier New" w:hAnsi="Courier New" w:hint="default"/>
      </w:rPr>
    </w:lvl>
    <w:lvl w:ilvl="8" w:tplc="C722E724">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0A942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07C4020"/>
    <w:multiLevelType w:val="hybridMultilevel"/>
    <w:tmpl w:val="C060BFC0"/>
    <w:lvl w:ilvl="0" w:tplc="181EB0F0">
      <w:start w:val="1"/>
      <w:numFmt w:val="bullet"/>
      <w:pStyle w:val="ListBullet1"/>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232DA2"/>
    <w:multiLevelType w:val="multilevel"/>
    <w:tmpl w:val="CC2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03E9D"/>
    <w:multiLevelType w:val="hybridMultilevel"/>
    <w:tmpl w:val="FFFFFFFF"/>
    <w:lvl w:ilvl="0" w:tplc="F386DCF4">
      <w:start w:val="1"/>
      <w:numFmt w:val="bullet"/>
      <w:lvlText w:val=""/>
      <w:lvlJc w:val="left"/>
      <w:pPr>
        <w:ind w:left="720" w:hanging="360"/>
      </w:pPr>
      <w:rPr>
        <w:rFonts w:ascii="Symbol" w:hAnsi="Symbol" w:hint="default"/>
      </w:rPr>
    </w:lvl>
    <w:lvl w:ilvl="1" w:tplc="FA54FCA6">
      <w:start w:val="1"/>
      <w:numFmt w:val="bullet"/>
      <w:lvlText w:val=""/>
      <w:lvlJc w:val="left"/>
      <w:pPr>
        <w:ind w:left="1440" w:hanging="360"/>
      </w:pPr>
      <w:rPr>
        <w:rFonts w:ascii="Symbol" w:hAnsi="Symbol" w:hint="default"/>
      </w:rPr>
    </w:lvl>
    <w:lvl w:ilvl="2" w:tplc="11DA49DC">
      <w:start w:val="1"/>
      <w:numFmt w:val="bullet"/>
      <w:lvlText w:val=""/>
      <w:lvlJc w:val="left"/>
      <w:pPr>
        <w:ind w:left="2160" w:hanging="360"/>
      </w:pPr>
      <w:rPr>
        <w:rFonts w:ascii="Wingdings" w:hAnsi="Wingdings" w:hint="default"/>
      </w:rPr>
    </w:lvl>
    <w:lvl w:ilvl="3" w:tplc="0F160C62">
      <w:start w:val="1"/>
      <w:numFmt w:val="bullet"/>
      <w:lvlText w:val=""/>
      <w:lvlJc w:val="left"/>
      <w:pPr>
        <w:ind w:left="2880" w:hanging="360"/>
      </w:pPr>
      <w:rPr>
        <w:rFonts w:ascii="Symbol" w:hAnsi="Symbol" w:hint="default"/>
      </w:rPr>
    </w:lvl>
    <w:lvl w:ilvl="4" w:tplc="5B6841E0">
      <w:start w:val="1"/>
      <w:numFmt w:val="bullet"/>
      <w:lvlText w:val="o"/>
      <w:lvlJc w:val="left"/>
      <w:pPr>
        <w:ind w:left="3600" w:hanging="360"/>
      </w:pPr>
      <w:rPr>
        <w:rFonts w:ascii="Courier New" w:hAnsi="Courier New" w:hint="default"/>
      </w:rPr>
    </w:lvl>
    <w:lvl w:ilvl="5" w:tplc="A93C0D7E">
      <w:start w:val="1"/>
      <w:numFmt w:val="bullet"/>
      <w:lvlText w:val=""/>
      <w:lvlJc w:val="left"/>
      <w:pPr>
        <w:ind w:left="4320" w:hanging="360"/>
      </w:pPr>
      <w:rPr>
        <w:rFonts w:ascii="Wingdings" w:hAnsi="Wingdings" w:hint="default"/>
      </w:rPr>
    </w:lvl>
    <w:lvl w:ilvl="6" w:tplc="EE0A87FE">
      <w:start w:val="1"/>
      <w:numFmt w:val="bullet"/>
      <w:lvlText w:val=""/>
      <w:lvlJc w:val="left"/>
      <w:pPr>
        <w:ind w:left="5040" w:hanging="360"/>
      </w:pPr>
      <w:rPr>
        <w:rFonts w:ascii="Symbol" w:hAnsi="Symbol" w:hint="default"/>
      </w:rPr>
    </w:lvl>
    <w:lvl w:ilvl="7" w:tplc="9FC4BDA4">
      <w:start w:val="1"/>
      <w:numFmt w:val="bullet"/>
      <w:lvlText w:val="o"/>
      <w:lvlJc w:val="left"/>
      <w:pPr>
        <w:ind w:left="5760" w:hanging="360"/>
      </w:pPr>
      <w:rPr>
        <w:rFonts w:ascii="Courier New" w:hAnsi="Courier New" w:hint="default"/>
      </w:rPr>
    </w:lvl>
    <w:lvl w:ilvl="8" w:tplc="BB44A032">
      <w:start w:val="1"/>
      <w:numFmt w:val="bullet"/>
      <w:lvlText w:val=""/>
      <w:lvlJc w:val="left"/>
      <w:pPr>
        <w:ind w:left="6480" w:hanging="360"/>
      </w:pPr>
      <w:rPr>
        <w:rFonts w:ascii="Wingdings" w:hAnsi="Wingdings" w:hint="default"/>
      </w:rPr>
    </w:lvl>
  </w:abstractNum>
  <w:abstractNum w:abstractNumId="12" w15:restartNumberingAfterBreak="0">
    <w:nsid w:val="38628025"/>
    <w:multiLevelType w:val="hybridMultilevel"/>
    <w:tmpl w:val="FFFFFFFF"/>
    <w:lvl w:ilvl="0" w:tplc="0E90F210">
      <w:start w:val="1"/>
      <w:numFmt w:val="bullet"/>
      <w:lvlText w:val=""/>
      <w:lvlJc w:val="left"/>
      <w:pPr>
        <w:ind w:left="720" w:hanging="360"/>
      </w:pPr>
      <w:rPr>
        <w:rFonts w:ascii="Symbol" w:hAnsi="Symbol" w:hint="default"/>
      </w:rPr>
    </w:lvl>
    <w:lvl w:ilvl="1" w:tplc="EF426768">
      <w:start w:val="1"/>
      <w:numFmt w:val="bullet"/>
      <w:lvlText w:val=""/>
      <w:lvlJc w:val="left"/>
      <w:pPr>
        <w:ind w:left="1440" w:hanging="360"/>
      </w:pPr>
      <w:rPr>
        <w:rFonts w:ascii="Symbol" w:hAnsi="Symbol" w:hint="default"/>
      </w:rPr>
    </w:lvl>
    <w:lvl w:ilvl="2" w:tplc="86B2EB84">
      <w:start w:val="1"/>
      <w:numFmt w:val="bullet"/>
      <w:lvlText w:val=""/>
      <w:lvlJc w:val="left"/>
      <w:pPr>
        <w:ind w:left="2160" w:hanging="360"/>
      </w:pPr>
      <w:rPr>
        <w:rFonts w:ascii="Wingdings" w:hAnsi="Wingdings" w:hint="default"/>
      </w:rPr>
    </w:lvl>
    <w:lvl w:ilvl="3" w:tplc="C1069F1C">
      <w:start w:val="1"/>
      <w:numFmt w:val="bullet"/>
      <w:lvlText w:val=""/>
      <w:lvlJc w:val="left"/>
      <w:pPr>
        <w:ind w:left="2880" w:hanging="360"/>
      </w:pPr>
      <w:rPr>
        <w:rFonts w:ascii="Symbol" w:hAnsi="Symbol" w:hint="default"/>
      </w:rPr>
    </w:lvl>
    <w:lvl w:ilvl="4" w:tplc="63C4B048">
      <w:start w:val="1"/>
      <w:numFmt w:val="bullet"/>
      <w:lvlText w:val="o"/>
      <w:lvlJc w:val="left"/>
      <w:pPr>
        <w:ind w:left="3600" w:hanging="360"/>
      </w:pPr>
      <w:rPr>
        <w:rFonts w:ascii="Courier New" w:hAnsi="Courier New" w:hint="default"/>
      </w:rPr>
    </w:lvl>
    <w:lvl w:ilvl="5" w:tplc="63D0BCC4">
      <w:start w:val="1"/>
      <w:numFmt w:val="bullet"/>
      <w:lvlText w:val=""/>
      <w:lvlJc w:val="left"/>
      <w:pPr>
        <w:ind w:left="4320" w:hanging="360"/>
      </w:pPr>
      <w:rPr>
        <w:rFonts w:ascii="Wingdings" w:hAnsi="Wingdings" w:hint="default"/>
      </w:rPr>
    </w:lvl>
    <w:lvl w:ilvl="6" w:tplc="44362500">
      <w:start w:val="1"/>
      <w:numFmt w:val="bullet"/>
      <w:lvlText w:val=""/>
      <w:lvlJc w:val="left"/>
      <w:pPr>
        <w:ind w:left="5040" w:hanging="360"/>
      </w:pPr>
      <w:rPr>
        <w:rFonts w:ascii="Symbol" w:hAnsi="Symbol" w:hint="default"/>
      </w:rPr>
    </w:lvl>
    <w:lvl w:ilvl="7" w:tplc="D4A08078">
      <w:start w:val="1"/>
      <w:numFmt w:val="bullet"/>
      <w:lvlText w:val="o"/>
      <w:lvlJc w:val="left"/>
      <w:pPr>
        <w:ind w:left="5760" w:hanging="360"/>
      </w:pPr>
      <w:rPr>
        <w:rFonts w:ascii="Courier New" w:hAnsi="Courier New" w:hint="default"/>
      </w:rPr>
    </w:lvl>
    <w:lvl w:ilvl="8" w:tplc="09C4F87A">
      <w:start w:val="1"/>
      <w:numFmt w:val="bullet"/>
      <w:lvlText w:val=""/>
      <w:lvlJc w:val="left"/>
      <w:pPr>
        <w:ind w:left="6480" w:hanging="360"/>
      </w:pPr>
      <w:rPr>
        <w:rFonts w:ascii="Wingdings" w:hAnsi="Wingdings" w:hint="default"/>
      </w:rPr>
    </w:lvl>
  </w:abstractNum>
  <w:abstractNum w:abstractNumId="13" w15:restartNumberingAfterBreak="0">
    <w:nsid w:val="3B35C28A"/>
    <w:multiLevelType w:val="hybridMultilevel"/>
    <w:tmpl w:val="FFFFFFFF"/>
    <w:lvl w:ilvl="0" w:tplc="7B5631FE">
      <w:start w:val="1"/>
      <w:numFmt w:val="bullet"/>
      <w:lvlText w:val=""/>
      <w:lvlJc w:val="left"/>
      <w:pPr>
        <w:ind w:left="720" w:hanging="360"/>
      </w:pPr>
      <w:rPr>
        <w:rFonts w:ascii="Symbol" w:hAnsi="Symbol" w:hint="default"/>
      </w:rPr>
    </w:lvl>
    <w:lvl w:ilvl="1" w:tplc="39EEE130">
      <w:start w:val="1"/>
      <w:numFmt w:val="bullet"/>
      <w:lvlText w:val=""/>
      <w:lvlJc w:val="left"/>
      <w:pPr>
        <w:ind w:left="1440" w:hanging="360"/>
      </w:pPr>
      <w:rPr>
        <w:rFonts w:ascii="Symbol" w:hAnsi="Symbol" w:hint="default"/>
      </w:rPr>
    </w:lvl>
    <w:lvl w:ilvl="2" w:tplc="7AD23332">
      <w:start w:val="1"/>
      <w:numFmt w:val="bullet"/>
      <w:lvlText w:val=""/>
      <w:lvlJc w:val="left"/>
      <w:pPr>
        <w:ind w:left="2160" w:hanging="360"/>
      </w:pPr>
      <w:rPr>
        <w:rFonts w:ascii="Wingdings" w:hAnsi="Wingdings" w:hint="default"/>
      </w:rPr>
    </w:lvl>
    <w:lvl w:ilvl="3" w:tplc="546C4182">
      <w:start w:val="1"/>
      <w:numFmt w:val="bullet"/>
      <w:lvlText w:val=""/>
      <w:lvlJc w:val="left"/>
      <w:pPr>
        <w:ind w:left="2880" w:hanging="360"/>
      </w:pPr>
      <w:rPr>
        <w:rFonts w:ascii="Symbol" w:hAnsi="Symbol" w:hint="default"/>
      </w:rPr>
    </w:lvl>
    <w:lvl w:ilvl="4" w:tplc="8BA81400">
      <w:start w:val="1"/>
      <w:numFmt w:val="bullet"/>
      <w:lvlText w:val="o"/>
      <w:lvlJc w:val="left"/>
      <w:pPr>
        <w:ind w:left="3600" w:hanging="360"/>
      </w:pPr>
      <w:rPr>
        <w:rFonts w:ascii="Courier New" w:hAnsi="Courier New" w:hint="default"/>
      </w:rPr>
    </w:lvl>
    <w:lvl w:ilvl="5" w:tplc="CADC047A">
      <w:start w:val="1"/>
      <w:numFmt w:val="bullet"/>
      <w:lvlText w:val=""/>
      <w:lvlJc w:val="left"/>
      <w:pPr>
        <w:ind w:left="4320" w:hanging="360"/>
      </w:pPr>
      <w:rPr>
        <w:rFonts w:ascii="Wingdings" w:hAnsi="Wingdings" w:hint="default"/>
      </w:rPr>
    </w:lvl>
    <w:lvl w:ilvl="6" w:tplc="2C4E38B4">
      <w:start w:val="1"/>
      <w:numFmt w:val="bullet"/>
      <w:lvlText w:val=""/>
      <w:lvlJc w:val="left"/>
      <w:pPr>
        <w:ind w:left="5040" w:hanging="360"/>
      </w:pPr>
      <w:rPr>
        <w:rFonts w:ascii="Symbol" w:hAnsi="Symbol" w:hint="default"/>
      </w:rPr>
    </w:lvl>
    <w:lvl w:ilvl="7" w:tplc="CC60FED6">
      <w:start w:val="1"/>
      <w:numFmt w:val="bullet"/>
      <w:lvlText w:val="o"/>
      <w:lvlJc w:val="left"/>
      <w:pPr>
        <w:ind w:left="5760" w:hanging="360"/>
      </w:pPr>
      <w:rPr>
        <w:rFonts w:ascii="Courier New" w:hAnsi="Courier New" w:hint="default"/>
      </w:rPr>
    </w:lvl>
    <w:lvl w:ilvl="8" w:tplc="F572DA3E">
      <w:start w:val="1"/>
      <w:numFmt w:val="bullet"/>
      <w:lvlText w:val=""/>
      <w:lvlJc w:val="left"/>
      <w:pPr>
        <w:ind w:left="6480" w:hanging="360"/>
      </w:pPr>
      <w:rPr>
        <w:rFonts w:ascii="Wingdings" w:hAnsi="Wingdings" w:hint="default"/>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479B6"/>
    <w:multiLevelType w:val="hybridMultilevel"/>
    <w:tmpl w:val="15B63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20091"/>
    <w:multiLevelType w:val="hybridMultilevel"/>
    <w:tmpl w:val="FFFFFFFF"/>
    <w:lvl w:ilvl="0" w:tplc="77903304">
      <w:start w:val="1"/>
      <w:numFmt w:val="bullet"/>
      <w:lvlText w:val=""/>
      <w:lvlJc w:val="left"/>
      <w:pPr>
        <w:ind w:left="720" w:hanging="360"/>
      </w:pPr>
      <w:rPr>
        <w:rFonts w:ascii="Symbol" w:hAnsi="Symbol" w:hint="default"/>
      </w:rPr>
    </w:lvl>
    <w:lvl w:ilvl="1" w:tplc="A5AC3FEE">
      <w:start w:val="1"/>
      <w:numFmt w:val="bullet"/>
      <w:lvlText w:val=""/>
      <w:lvlJc w:val="left"/>
      <w:pPr>
        <w:ind w:left="1440" w:hanging="360"/>
      </w:pPr>
      <w:rPr>
        <w:rFonts w:ascii="Symbol" w:hAnsi="Symbol" w:hint="default"/>
      </w:rPr>
    </w:lvl>
    <w:lvl w:ilvl="2" w:tplc="F20AFBEA">
      <w:start w:val="1"/>
      <w:numFmt w:val="bullet"/>
      <w:lvlText w:val=""/>
      <w:lvlJc w:val="left"/>
      <w:pPr>
        <w:ind w:left="2160" w:hanging="360"/>
      </w:pPr>
      <w:rPr>
        <w:rFonts w:ascii="Wingdings" w:hAnsi="Wingdings" w:hint="default"/>
      </w:rPr>
    </w:lvl>
    <w:lvl w:ilvl="3" w:tplc="DD221626">
      <w:start w:val="1"/>
      <w:numFmt w:val="bullet"/>
      <w:lvlText w:val=""/>
      <w:lvlJc w:val="left"/>
      <w:pPr>
        <w:ind w:left="2880" w:hanging="360"/>
      </w:pPr>
      <w:rPr>
        <w:rFonts w:ascii="Symbol" w:hAnsi="Symbol" w:hint="default"/>
      </w:rPr>
    </w:lvl>
    <w:lvl w:ilvl="4" w:tplc="1116BC92">
      <w:start w:val="1"/>
      <w:numFmt w:val="bullet"/>
      <w:lvlText w:val="o"/>
      <w:lvlJc w:val="left"/>
      <w:pPr>
        <w:ind w:left="3600" w:hanging="360"/>
      </w:pPr>
      <w:rPr>
        <w:rFonts w:ascii="Courier New" w:hAnsi="Courier New" w:hint="default"/>
      </w:rPr>
    </w:lvl>
    <w:lvl w:ilvl="5" w:tplc="C1C41386">
      <w:start w:val="1"/>
      <w:numFmt w:val="bullet"/>
      <w:lvlText w:val=""/>
      <w:lvlJc w:val="left"/>
      <w:pPr>
        <w:ind w:left="4320" w:hanging="360"/>
      </w:pPr>
      <w:rPr>
        <w:rFonts w:ascii="Wingdings" w:hAnsi="Wingdings" w:hint="default"/>
      </w:rPr>
    </w:lvl>
    <w:lvl w:ilvl="6" w:tplc="520CF0FE">
      <w:start w:val="1"/>
      <w:numFmt w:val="bullet"/>
      <w:lvlText w:val=""/>
      <w:lvlJc w:val="left"/>
      <w:pPr>
        <w:ind w:left="5040" w:hanging="360"/>
      </w:pPr>
      <w:rPr>
        <w:rFonts w:ascii="Symbol" w:hAnsi="Symbol" w:hint="default"/>
      </w:rPr>
    </w:lvl>
    <w:lvl w:ilvl="7" w:tplc="E41A3D70">
      <w:start w:val="1"/>
      <w:numFmt w:val="bullet"/>
      <w:lvlText w:val="o"/>
      <w:lvlJc w:val="left"/>
      <w:pPr>
        <w:ind w:left="5760" w:hanging="360"/>
      </w:pPr>
      <w:rPr>
        <w:rFonts w:ascii="Courier New" w:hAnsi="Courier New" w:hint="default"/>
      </w:rPr>
    </w:lvl>
    <w:lvl w:ilvl="8" w:tplc="750499A0">
      <w:start w:val="1"/>
      <w:numFmt w:val="bullet"/>
      <w:lvlText w:val=""/>
      <w:lvlJc w:val="left"/>
      <w:pPr>
        <w:ind w:left="6480" w:hanging="360"/>
      </w:pPr>
      <w:rPr>
        <w:rFonts w:ascii="Wingdings" w:hAnsi="Wingdings" w:hint="default"/>
      </w:rPr>
    </w:lvl>
  </w:abstractNum>
  <w:abstractNum w:abstractNumId="17" w15:restartNumberingAfterBreak="0">
    <w:nsid w:val="52D726A6"/>
    <w:multiLevelType w:val="hybridMultilevel"/>
    <w:tmpl w:val="FFFFFFFF"/>
    <w:lvl w:ilvl="0" w:tplc="FA0AD6D6">
      <w:start w:val="1"/>
      <w:numFmt w:val="bullet"/>
      <w:lvlText w:val=""/>
      <w:lvlJc w:val="left"/>
      <w:pPr>
        <w:ind w:left="720" w:hanging="360"/>
      </w:pPr>
      <w:rPr>
        <w:rFonts w:ascii="Symbol" w:hAnsi="Symbol" w:hint="default"/>
      </w:rPr>
    </w:lvl>
    <w:lvl w:ilvl="1" w:tplc="5E463362">
      <w:start w:val="1"/>
      <w:numFmt w:val="bullet"/>
      <w:lvlText w:val=""/>
      <w:lvlJc w:val="left"/>
      <w:pPr>
        <w:ind w:left="1440" w:hanging="360"/>
      </w:pPr>
      <w:rPr>
        <w:rFonts w:ascii="Symbol" w:hAnsi="Symbol" w:hint="default"/>
      </w:rPr>
    </w:lvl>
    <w:lvl w:ilvl="2" w:tplc="AA249B36">
      <w:start w:val="1"/>
      <w:numFmt w:val="bullet"/>
      <w:lvlText w:val=""/>
      <w:lvlJc w:val="left"/>
      <w:pPr>
        <w:ind w:left="2160" w:hanging="360"/>
      </w:pPr>
      <w:rPr>
        <w:rFonts w:ascii="Wingdings" w:hAnsi="Wingdings" w:hint="default"/>
      </w:rPr>
    </w:lvl>
    <w:lvl w:ilvl="3" w:tplc="DF1608D0">
      <w:start w:val="1"/>
      <w:numFmt w:val="bullet"/>
      <w:lvlText w:val=""/>
      <w:lvlJc w:val="left"/>
      <w:pPr>
        <w:ind w:left="2880" w:hanging="360"/>
      </w:pPr>
      <w:rPr>
        <w:rFonts w:ascii="Symbol" w:hAnsi="Symbol" w:hint="default"/>
      </w:rPr>
    </w:lvl>
    <w:lvl w:ilvl="4" w:tplc="921E2E68">
      <w:start w:val="1"/>
      <w:numFmt w:val="bullet"/>
      <w:lvlText w:val="o"/>
      <w:lvlJc w:val="left"/>
      <w:pPr>
        <w:ind w:left="3600" w:hanging="360"/>
      </w:pPr>
      <w:rPr>
        <w:rFonts w:ascii="Courier New" w:hAnsi="Courier New" w:hint="default"/>
      </w:rPr>
    </w:lvl>
    <w:lvl w:ilvl="5" w:tplc="A6686486">
      <w:start w:val="1"/>
      <w:numFmt w:val="bullet"/>
      <w:lvlText w:val=""/>
      <w:lvlJc w:val="left"/>
      <w:pPr>
        <w:ind w:left="4320" w:hanging="360"/>
      </w:pPr>
      <w:rPr>
        <w:rFonts w:ascii="Wingdings" w:hAnsi="Wingdings" w:hint="default"/>
      </w:rPr>
    </w:lvl>
    <w:lvl w:ilvl="6" w:tplc="E44015A4">
      <w:start w:val="1"/>
      <w:numFmt w:val="bullet"/>
      <w:lvlText w:val=""/>
      <w:lvlJc w:val="left"/>
      <w:pPr>
        <w:ind w:left="5040" w:hanging="360"/>
      </w:pPr>
      <w:rPr>
        <w:rFonts w:ascii="Symbol" w:hAnsi="Symbol" w:hint="default"/>
      </w:rPr>
    </w:lvl>
    <w:lvl w:ilvl="7" w:tplc="79C04D90">
      <w:start w:val="1"/>
      <w:numFmt w:val="bullet"/>
      <w:lvlText w:val="o"/>
      <w:lvlJc w:val="left"/>
      <w:pPr>
        <w:ind w:left="5760" w:hanging="360"/>
      </w:pPr>
      <w:rPr>
        <w:rFonts w:ascii="Courier New" w:hAnsi="Courier New" w:hint="default"/>
      </w:rPr>
    </w:lvl>
    <w:lvl w:ilvl="8" w:tplc="F014CCAC">
      <w:start w:val="1"/>
      <w:numFmt w:val="bullet"/>
      <w:lvlText w:val=""/>
      <w:lvlJc w:val="left"/>
      <w:pPr>
        <w:ind w:left="6480" w:hanging="360"/>
      </w:pPr>
      <w:rPr>
        <w:rFonts w:ascii="Wingdings" w:hAnsi="Wingdings" w:hint="default"/>
      </w:rPr>
    </w:lvl>
  </w:abstractNum>
  <w:abstractNum w:abstractNumId="18" w15:restartNumberingAfterBreak="0">
    <w:nsid w:val="58D00B08"/>
    <w:multiLevelType w:val="hybridMultilevel"/>
    <w:tmpl w:val="FFFFFFFF"/>
    <w:lvl w:ilvl="0" w:tplc="95F07E8C">
      <w:start w:val="1"/>
      <w:numFmt w:val="bullet"/>
      <w:lvlText w:val=""/>
      <w:lvlJc w:val="left"/>
      <w:pPr>
        <w:ind w:left="720" w:hanging="360"/>
      </w:pPr>
      <w:rPr>
        <w:rFonts w:ascii="Symbol" w:hAnsi="Symbol" w:hint="default"/>
      </w:rPr>
    </w:lvl>
    <w:lvl w:ilvl="1" w:tplc="3F60B188">
      <w:start w:val="1"/>
      <w:numFmt w:val="bullet"/>
      <w:lvlText w:val=""/>
      <w:lvlJc w:val="left"/>
      <w:pPr>
        <w:ind w:left="1440" w:hanging="360"/>
      </w:pPr>
      <w:rPr>
        <w:rFonts w:ascii="Symbol" w:hAnsi="Symbol" w:hint="default"/>
      </w:rPr>
    </w:lvl>
    <w:lvl w:ilvl="2" w:tplc="208A9C5C">
      <w:start w:val="1"/>
      <w:numFmt w:val="bullet"/>
      <w:lvlText w:val=""/>
      <w:lvlJc w:val="left"/>
      <w:pPr>
        <w:ind w:left="2160" w:hanging="360"/>
      </w:pPr>
      <w:rPr>
        <w:rFonts w:ascii="Wingdings" w:hAnsi="Wingdings" w:hint="default"/>
      </w:rPr>
    </w:lvl>
    <w:lvl w:ilvl="3" w:tplc="F056CB16">
      <w:start w:val="1"/>
      <w:numFmt w:val="bullet"/>
      <w:lvlText w:val=""/>
      <w:lvlJc w:val="left"/>
      <w:pPr>
        <w:ind w:left="2880" w:hanging="360"/>
      </w:pPr>
      <w:rPr>
        <w:rFonts w:ascii="Symbol" w:hAnsi="Symbol" w:hint="default"/>
      </w:rPr>
    </w:lvl>
    <w:lvl w:ilvl="4" w:tplc="A12C9F48">
      <w:start w:val="1"/>
      <w:numFmt w:val="bullet"/>
      <w:lvlText w:val="o"/>
      <w:lvlJc w:val="left"/>
      <w:pPr>
        <w:ind w:left="3600" w:hanging="360"/>
      </w:pPr>
      <w:rPr>
        <w:rFonts w:ascii="Courier New" w:hAnsi="Courier New" w:hint="default"/>
      </w:rPr>
    </w:lvl>
    <w:lvl w:ilvl="5" w:tplc="1DA83162">
      <w:start w:val="1"/>
      <w:numFmt w:val="bullet"/>
      <w:lvlText w:val=""/>
      <w:lvlJc w:val="left"/>
      <w:pPr>
        <w:ind w:left="4320" w:hanging="360"/>
      </w:pPr>
      <w:rPr>
        <w:rFonts w:ascii="Wingdings" w:hAnsi="Wingdings" w:hint="default"/>
      </w:rPr>
    </w:lvl>
    <w:lvl w:ilvl="6" w:tplc="04440F04">
      <w:start w:val="1"/>
      <w:numFmt w:val="bullet"/>
      <w:lvlText w:val=""/>
      <w:lvlJc w:val="left"/>
      <w:pPr>
        <w:ind w:left="5040" w:hanging="360"/>
      </w:pPr>
      <w:rPr>
        <w:rFonts w:ascii="Symbol" w:hAnsi="Symbol" w:hint="default"/>
      </w:rPr>
    </w:lvl>
    <w:lvl w:ilvl="7" w:tplc="595A5FE2">
      <w:start w:val="1"/>
      <w:numFmt w:val="bullet"/>
      <w:lvlText w:val="o"/>
      <w:lvlJc w:val="left"/>
      <w:pPr>
        <w:ind w:left="5760" w:hanging="360"/>
      </w:pPr>
      <w:rPr>
        <w:rFonts w:ascii="Courier New" w:hAnsi="Courier New" w:hint="default"/>
      </w:rPr>
    </w:lvl>
    <w:lvl w:ilvl="8" w:tplc="F86034F4">
      <w:start w:val="1"/>
      <w:numFmt w:val="bullet"/>
      <w:lvlText w:val=""/>
      <w:lvlJc w:val="left"/>
      <w:pPr>
        <w:ind w:left="6480" w:hanging="360"/>
      </w:pPr>
      <w:rPr>
        <w:rFonts w:ascii="Wingdings" w:hAnsi="Wingdings" w:hint="default"/>
      </w:rPr>
    </w:lvl>
  </w:abstractNum>
  <w:abstractNum w:abstractNumId="19" w15:restartNumberingAfterBreak="0">
    <w:nsid w:val="5B48883C"/>
    <w:multiLevelType w:val="hybridMultilevel"/>
    <w:tmpl w:val="FFFFFFFF"/>
    <w:lvl w:ilvl="0" w:tplc="F26CAF0C">
      <w:start w:val="1"/>
      <w:numFmt w:val="bullet"/>
      <w:lvlText w:val=""/>
      <w:lvlJc w:val="left"/>
      <w:pPr>
        <w:ind w:left="720" w:hanging="360"/>
      </w:pPr>
      <w:rPr>
        <w:rFonts w:ascii="Symbol" w:hAnsi="Symbol" w:hint="default"/>
      </w:rPr>
    </w:lvl>
    <w:lvl w:ilvl="1" w:tplc="F6AA64BE">
      <w:start w:val="1"/>
      <w:numFmt w:val="bullet"/>
      <w:lvlText w:val=""/>
      <w:lvlJc w:val="left"/>
      <w:pPr>
        <w:ind w:left="1440" w:hanging="360"/>
      </w:pPr>
      <w:rPr>
        <w:rFonts w:ascii="Symbol" w:hAnsi="Symbol" w:hint="default"/>
      </w:rPr>
    </w:lvl>
    <w:lvl w:ilvl="2" w:tplc="42622E10">
      <w:start w:val="1"/>
      <w:numFmt w:val="bullet"/>
      <w:lvlText w:val=""/>
      <w:lvlJc w:val="left"/>
      <w:pPr>
        <w:ind w:left="2160" w:hanging="360"/>
      </w:pPr>
      <w:rPr>
        <w:rFonts w:ascii="Wingdings" w:hAnsi="Wingdings" w:hint="default"/>
      </w:rPr>
    </w:lvl>
    <w:lvl w:ilvl="3" w:tplc="9C04E22E">
      <w:start w:val="1"/>
      <w:numFmt w:val="bullet"/>
      <w:lvlText w:val=""/>
      <w:lvlJc w:val="left"/>
      <w:pPr>
        <w:ind w:left="2880" w:hanging="360"/>
      </w:pPr>
      <w:rPr>
        <w:rFonts w:ascii="Symbol" w:hAnsi="Symbol" w:hint="default"/>
      </w:rPr>
    </w:lvl>
    <w:lvl w:ilvl="4" w:tplc="A7028D4C">
      <w:start w:val="1"/>
      <w:numFmt w:val="bullet"/>
      <w:lvlText w:val="o"/>
      <w:lvlJc w:val="left"/>
      <w:pPr>
        <w:ind w:left="3600" w:hanging="360"/>
      </w:pPr>
      <w:rPr>
        <w:rFonts w:ascii="Courier New" w:hAnsi="Courier New" w:hint="default"/>
      </w:rPr>
    </w:lvl>
    <w:lvl w:ilvl="5" w:tplc="00202298">
      <w:start w:val="1"/>
      <w:numFmt w:val="bullet"/>
      <w:lvlText w:val=""/>
      <w:lvlJc w:val="left"/>
      <w:pPr>
        <w:ind w:left="4320" w:hanging="360"/>
      </w:pPr>
      <w:rPr>
        <w:rFonts w:ascii="Wingdings" w:hAnsi="Wingdings" w:hint="default"/>
      </w:rPr>
    </w:lvl>
    <w:lvl w:ilvl="6" w:tplc="93BE755A">
      <w:start w:val="1"/>
      <w:numFmt w:val="bullet"/>
      <w:lvlText w:val=""/>
      <w:lvlJc w:val="left"/>
      <w:pPr>
        <w:ind w:left="5040" w:hanging="360"/>
      </w:pPr>
      <w:rPr>
        <w:rFonts w:ascii="Symbol" w:hAnsi="Symbol" w:hint="default"/>
      </w:rPr>
    </w:lvl>
    <w:lvl w:ilvl="7" w:tplc="5E16CC66">
      <w:start w:val="1"/>
      <w:numFmt w:val="bullet"/>
      <w:lvlText w:val="o"/>
      <w:lvlJc w:val="left"/>
      <w:pPr>
        <w:ind w:left="5760" w:hanging="360"/>
      </w:pPr>
      <w:rPr>
        <w:rFonts w:ascii="Courier New" w:hAnsi="Courier New" w:hint="default"/>
      </w:rPr>
    </w:lvl>
    <w:lvl w:ilvl="8" w:tplc="E6981884">
      <w:start w:val="1"/>
      <w:numFmt w:val="bullet"/>
      <w:lvlText w:val=""/>
      <w:lvlJc w:val="left"/>
      <w:pPr>
        <w:ind w:left="6480" w:hanging="360"/>
      </w:pPr>
      <w:rPr>
        <w:rFonts w:ascii="Wingdings" w:hAnsi="Wingdings" w:hint="default"/>
      </w:rPr>
    </w:lvl>
  </w:abstractNum>
  <w:abstractNum w:abstractNumId="20" w15:restartNumberingAfterBreak="0">
    <w:nsid w:val="5D345E13"/>
    <w:multiLevelType w:val="hybridMultilevel"/>
    <w:tmpl w:val="98706FB2"/>
    <w:lvl w:ilvl="0" w:tplc="D062B434">
      <w:start w:val="1"/>
      <w:numFmt w:val="bullet"/>
      <w:pStyle w:val="List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1D7BA"/>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01544F"/>
    <w:multiLevelType w:val="hybridMultilevel"/>
    <w:tmpl w:val="FFFFFFFF"/>
    <w:lvl w:ilvl="0" w:tplc="AFC46A9C">
      <w:start w:val="1"/>
      <w:numFmt w:val="bullet"/>
      <w:lvlText w:val=""/>
      <w:lvlJc w:val="left"/>
      <w:pPr>
        <w:ind w:left="720" w:hanging="360"/>
      </w:pPr>
      <w:rPr>
        <w:rFonts w:ascii="Symbol" w:hAnsi="Symbol" w:hint="default"/>
      </w:rPr>
    </w:lvl>
    <w:lvl w:ilvl="1" w:tplc="714271E0">
      <w:start w:val="1"/>
      <w:numFmt w:val="bullet"/>
      <w:lvlText w:val=""/>
      <w:lvlJc w:val="left"/>
      <w:pPr>
        <w:ind w:left="1440" w:hanging="360"/>
      </w:pPr>
      <w:rPr>
        <w:rFonts w:ascii="Symbol" w:hAnsi="Symbol" w:hint="default"/>
      </w:rPr>
    </w:lvl>
    <w:lvl w:ilvl="2" w:tplc="38C40486">
      <w:start w:val="1"/>
      <w:numFmt w:val="bullet"/>
      <w:lvlText w:val=""/>
      <w:lvlJc w:val="left"/>
      <w:pPr>
        <w:ind w:left="2160" w:hanging="360"/>
      </w:pPr>
      <w:rPr>
        <w:rFonts w:ascii="Wingdings" w:hAnsi="Wingdings" w:hint="default"/>
      </w:rPr>
    </w:lvl>
    <w:lvl w:ilvl="3" w:tplc="D116B582">
      <w:start w:val="1"/>
      <w:numFmt w:val="bullet"/>
      <w:lvlText w:val=""/>
      <w:lvlJc w:val="left"/>
      <w:pPr>
        <w:ind w:left="2880" w:hanging="360"/>
      </w:pPr>
      <w:rPr>
        <w:rFonts w:ascii="Symbol" w:hAnsi="Symbol" w:hint="default"/>
      </w:rPr>
    </w:lvl>
    <w:lvl w:ilvl="4" w:tplc="E7101174">
      <w:start w:val="1"/>
      <w:numFmt w:val="bullet"/>
      <w:lvlText w:val="o"/>
      <w:lvlJc w:val="left"/>
      <w:pPr>
        <w:ind w:left="3600" w:hanging="360"/>
      </w:pPr>
      <w:rPr>
        <w:rFonts w:ascii="Courier New" w:hAnsi="Courier New" w:hint="default"/>
      </w:rPr>
    </w:lvl>
    <w:lvl w:ilvl="5" w:tplc="EF60E5FA">
      <w:start w:val="1"/>
      <w:numFmt w:val="bullet"/>
      <w:lvlText w:val=""/>
      <w:lvlJc w:val="left"/>
      <w:pPr>
        <w:ind w:left="4320" w:hanging="360"/>
      </w:pPr>
      <w:rPr>
        <w:rFonts w:ascii="Wingdings" w:hAnsi="Wingdings" w:hint="default"/>
      </w:rPr>
    </w:lvl>
    <w:lvl w:ilvl="6" w:tplc="3070A780">
      <w:start w:val="1"/>
      <w:numFmt w:val="bullet"/>
      <w:lvlText w:val=""/>
      <w:lvlJc w:val="left"/>
      <w:pPr>
        <w:ind w:left="5040" w:hanging="360"/>
      </w:pPr>
      <w:rPr>
        <w:rFonts w:ascii="Symbol" w:hAnsi="Symbol" w:hint="default"/>
      </w:rPr>
    </w:lvl>
    <w:lvl w:ilvl="7" w:tplc="7912166E">
      <w:start w:val="1"/>
      <w:numFmt w:val="bullet"/>
      <w:lvlText w:val="o"/>
      <w:lvlJc w:val="left"/>
      <w:pPr>
        <w:ind w:left="5760" w:hanging="360"/>
      </w:pPr>
      <w:rPr>
        <w:rFonts w:ascii="Courier New" w:hAnsi="Courier New" w:hint="default"/>
      </w:rPr>
    </w:lvl>
    <w:lvl w:ilvl="8" w:tplc="D83894D2">
      <w:start w:val="1"/>
      <w:numFmt w:val="bullet"/>
      <w:lvlText w:val=""/>
      <w:lvlJc w:val="left"/>
      <w:pPr>
        <w:ind w:left="6480" w:hanging="360"/>
      </w:pPr>
      <w:rPr>
        <w:rFonts w:ascii="Wingdings" w:hAnsi="Wingdings" w:hint="default"/>
      </w:rPr>
    </w:lvl>
  </w:abstractNum>
  <w:abstractNum w:abstractNumId="23" w15:restartNumberingAfterBreak="0">
    <w:nsid w:val="7E1DECDE"/>
    <w:multiLevelType w:val="hybridMultilevel"/>
    <w:tmpl w:val="FFFFFFFF"/>
    <w:lvl w:ilvl="0" w:tplc="34A060E6">
      <w:start w:val="1"/>
      <w:numFmt w:val="bullet"/>
      <w:lvlText w:val=""/>
      <w:lvlJc w:val="left"/>
      <w:pPr>
        <w:ind w:left="720" w:hanging="360"/>
      </w:pPr>
      <w:rPr>
        <w:rFonts w:ascii="Symbol" w:hAnsi="Symbol" w:hint="default"/>
      </w:rPr>
    </w:lvl>
    <w:lvl w:ilvl="1" w:tplc="B3706CF6">
      <w:start w:val="1"/>
      <w:numFmt w:val="bullet"/>
      <w:lvlText w:val=""/>
      <w:lvlJc w:val="left"/>
      <w:pPr>
        <w:ind w:left="1440" w:hanging="360"/>
      </w:pPr>
      <w:rPr>
        <w:rFonts w:ascii="Symbol" w:hAnsi="Symbol" w:hint="default"/>
      </w:rPr>
    </w:lvl>
    <w:lvl w:ilvl="2" w:tplc="761A1FE0">
      <w:start w:val="1"/>
      <w:numFmt w:val="bullet"/>
      <w:lvlText w:val=""/>
      <w:lvlJc w:val="left"/>
      <w:pPr>
        <w:ind w:left="2160" w:hanging="360"/>
      </w:pPr>
      <w:rPr>
        <w:rFonts w:ascii="Wingdings" w:hAnsi="Wingdings" w:hint="default"/>
      </w:rPr>
    </w:lvl>
    <w:lvl w:ilvl="3" w:tplc="36E0A910">
      <w:start w:val="1"/>
      <w:numFmt w:val="bullet"/>
      <w:lvlText w:val=""/>
      <w:lvlJc w:val="left"/>
      <w:pPr>
        <w:ind w:left="2880" w:hanging="360"/>
      </w:pPr>
      <w:rPr>
        <w:rFonts w:ascii="Symbol" w:hAnsi="Symbol" w:hint="default"/>
      </w:rPr>
    </w:lvl>
    <w:lvl w:ilvl="4" w:tplc="44E227F8">
      <w:start w:val="1"/>
      <w:numFmt w:val="bullet"/>
      <w:lvlText w:val="o"/>
      <w:lvlJc w:val="left"/>
      <w:pPr>
        <w:ind w:left="3600" w:hanging="360"/>
      </w:pPr>
      <w:rPr>
        <w:rFonts w:ascii="Courier New" w:hAnsi="Courier New" w:hint="default"/>
      </w:rPr>
    </w:lvl>
    <w:lvl w:ilvl="5" w:tplc="BEEACF6C">
      <w:start w:val="1"/>
      <w:numFmt w:val="bullet"/>
      <w:lvlText w:val=""/>
      <w:lvlJc w:val="left"/>
      <w:pPr>
        <w:ind w:left="4320" w:hanging="360"/>
      </w:pPr>
      <w:rPr>
        <w:rFonts w:ascii="Wingdings" w:hAnsi="Wingdings" w:hint="default"/>
      </w:rPr>
    </w:lvl>
    <w:lvl w:ilvl="6" w:tplc="1C16C4E4">
      <w:start w:val="1"/>
      <w:numFmt w:val="bullet"/>
      <w:lvlText w:val=""/>
      <w:lvlJc w:val="left"/>
      <w:pPr>
        <w:ind w:left="5040" w:hanging="360"/>
      </w:pPr>
      <w:rPr>
        <w:rFonts w:ascii="Symbol" w:hAnsi="Symbol" w:hint="default"/>
      </w:rPr>
    </w:lvl>
    <w:lvl w:ilvl="7" w:tplc="D186C182">
      <w:start w:val="1"/>
      <w:numFmt w:val="bullet"/>
      <w:lvlText w:val="o"/>
      <w:lvlJc w:val="left"/>
      <w:pPr>
        <w:ind w:left="5760" w:hanging="360"/>
      </w:pPr>
      <w:rPr>
        <w:rFonts w:ascii="Courier New" w:hAnsi="Courier New" w:hint="default"/>
      </w:rPr>
    </w:lvl>
    <w:lvl w:ilvl="8" w:tplc="33965EFE">
      <w:start w:val="1"/>
      <w:numFmt w:val="bullet"/>
      <w:lvlText w:val=""/>
      <w:lvlJc w:val="left"/>
      <w:pPr>
        <w:ind w:left="6480" w:hanging="360"/>
      </w:pPr>
      <w:rPr>
        <w:rFonts w:ascii="Wingdings" w:hAnsi="Wingdings" w:hint="default"/>
      </w:rPr>
    </w:lvl>
  </w:abstractNum>
  <w:num w:numId="1" w16cid:durableId="591084082">
    <w:abstractNumId w:val="2"/>
  </w:num>
  <w:num w:numId="2" w16cid:durableId="1406952356">
    <w:abstractNumId w:val="1"/>
  </w:num>
  <w:num w:numId="3" w16cid:durableId="292761134">
    <w:abstractNumId w:val="14"/>
  </w:num>
  <w:num w:numId="4" w16cid:durableId="738480314">
    <w:abstractNumId w:val="15"/>
  </w:num>
  <w:num w:numId="5" w16cid:durableId="849299488">
    <w:abstractNumId w:val="3"/>
  </w:num>
  <w:num w:numId="6" w16cid:durableId="1926836873">
    <w:abstractNumId w:val="10"/>
  </w:num>
  <w:num w:numId="7" w16cid:durableId="789278024">
    <w:abstractNumId w:val="20"/>
  </w:num>
  <w:num w:numId="8" w16cid:durableId="236090563">
    <w:abstractNumId w:val="4"/>
  </w:num>
  <w:num w:numId="9" w16cid:durableId="1289313399">
    <w:abstractNumId w:val="9"/>
  </w:num>
  <w:num w:numId="10" w16cid:durableId="1551501806">
    <w:abstractNumId w:val="0"/>
  </w:num>
  <w:num w:numId="11" w16cid:durableId="1548683057">
    <w:abstractNumId w:val="8"/>
  </w:num>
  <w:num w:numId="12" w16cid:durableId="962808258">
    <w:abstractNumId w:val="21"/>
  </w:num>
  <w:num w:numId="13" w16cid:durableId="39092161">
    <w:abstractNumId w:val="5"/>
  </w:num>
  <w:num w:numId="14" w16cid:durableId="988897591">
    <w:abstractNumId w:val="12"/>
  </w:num>
  <w:num w:numId="15" w16cid:durableId="784692073">
    <w:abstractNumId w:val="7"/>
  </w:num>
  <w:num w:numId="16" w16cid:durableId="1558006968">
    <w:abstractNumId w:val="17"/>
  </w:num>
  <w:num w:numId="17" w16cid:durableId="1388341549">
    <w:abstractNumId w:val="16"/>
  </w:num>
  <w:num w:numId="18" w16cid:durableId="728725602">
    <w:abstractNumId w:val="18"/>
  </w:num>
  <w:num w:numId="19" w16cid:durableId="1799445158">
    <w:abstractNumId w:val="6"/>
  </w:num>
  <w:num w:numId="20" w16cid:durableId="1453137441">
    <w:abstractNumId w:val="22"/>
  </w:num>
  <w:num w:numId="21" w16cid:durableId="335307573">
    <w:abstractNumId w:val="13"/>
  </w:num>
  <w:num w:numId="22" w16cid:durableId="690037161">
    <w:abstractNumId w:val="19"/>
  </w:num>
  <w:num w:numId="23" w16cid:durableId="1853183267">
    <w:abstractNumId w:val="11"/>
  </w:num>
  <w:num w:numId="24" w16cid:durableId="14386733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en-US" w:vendorID="64" w:dllVersion="0" w:nlCheck="1" w:checkStyle="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445"/>
    <w:rsid w:val="00000510"/>
    <w:rsid w:val="000006F2"/>
    <w:rsid w:val="00000767"/>
    <w:rsid w:val="00000920"/>
    <w:rsid w:val="00001558"/>
    <w:rsid w:val="0000158A"/>
    <w:rsid w:val="000016C0"/>
    <w:rsid w:val="00001916"/>
    <w:rsid w:val="00003227"/>
    <w:rsid w:val="000038FC"/>
    <w:rsid w:val="00004059"/>
    <w:rsid w:val="00004757"/>
    <w:rsid w:val="00004CB7"/>
    <w:rsid w:val="000055E0"/>
    <w:rsid w:val="00005DC2"/>
    <w:rsid w:val="00006674"/>
    <w:rsid w:val="00006DD2"/>
    <w:rsid w:val="00007A2C"/>
    <w:rsid w:val="0001039E"/>
    <w:rsid w:val="000103AA"/>
    <w:rsid w:val="00010BDD"/>
    <w:rsid w:val="0001172A"/>
    <w:rsid w:val="00011C9A"/>
    <w:rsid w:val="000124F2"/>
    <w:rsid w:val="00012B10"/>
    <w:rsid w:val="000133A0"/>
    <w:rsid w:val="00013969"/>
    <w:rsid w:val="000140E2"/>
    <w:rsid w:val="000149EF"/>
    <w:rsid w:val="00014AD7"/>
    <w:rsid w:val="00015365"/>
    <w:rsid w:val="00015764"/>
    <w:rsid w:val="000157A3"/>
    <w:rsid w:val="0001653A"/>
    <w:rsid w:val="000166C4"/>
    <w:rsid w:val="00016F88"/>
    <w:rsid w:val="0001749C"/>
    <w:rsid w:val="00020580"/>
    <w:rsid w:val="0002075D"/>
    <w:rsid w:val="00020905"/>
    <w:rsid w:val="00021F13"/>
    <w:rsid w:val="0002265B"/>
    <w:rsid w:val="000228E1"/>
    <w:rsid w:val="00022A17"/>
    <w:rsid w:val="00022FAB"/>
    <w:rsid w:val="00023F33"/>
    <w:rsid w:val="000240A0"/>
    <w:rsid w:val="0002476B"/>
    <w:rsid w:val="000247F9"/>
    <w:rsid w:val="00024A8F"/>
    <w:rsid w:val="000251D5"/>
    <w:rsid w:val="0002617A"/>
    <w:rsid w:val="00026C05"/>
    <w:rsid w:val="000276E6"/>
    <w:rsid w:val="00027C5C"/>
    <w:rsid w:val="000302FA"/>
    <w:rsid w:val="00030E6B"/>
    <w:rsid w:val="00032DE4"/>
    <w:rsid w:val="0003380B"/>
    <w:rsid w:val="000352EF"/>
    <w:rsid w:val="00036396"/>
    <w:rsid w:val="000364C1"/>
    <w:rsid w:val="000368BD"/>
    <w:rsid w:val="0003790E"/>
    <w:rsid w:val="000401FF"/>
    <w:rsid w:val="0004025D"/>
    <w:rsid w:val="000402D1"/>
    <w:rsid w:val="00040E7D"/>
    <w:rsid w:val="00040F9F"/>
    <w:rsid w:val="00041599"/>
    <w:rsid w:val="00041B1B"/>
    <w:rsid w:val="00041E42"/>
    <w:rsid w:val="00041E50"/>
    <w:rsid w:val="000421D5"/>
    <w:rsid w:val="00042ECE"/>
    <w:rsid w:val="00043772"/>
    <w:rsid w:val="0004398C"/>
    <w:rsid w:val="0004592F"/>
    <w:rsid w:val="0004646E"/>
    <w:rsid w:val="000464F6"/>
    <w:rsid w:val="000470D4"/>
    <w:rsid w:val="00050960"/>
    <w:rsid w:val="00050B54"/>
    <w:rsid w:val="0005110B"/>
    <w:rsid w:val="0005146D"/>
    <w:rsid w:val="00051E1D"/>
    <w:rsid w:val="0005223E"/>
    <w:rsid w:val="00052511"/>
    <w:rsid w:val="000529B0"/>
    <w:rsid w:val="00052D33"/>
    <w:rsid w:val="00053066"/>
    <w:rsid w:val="00053C33"/>
    <w:rsid w:val="00054158"/>
    <w:rsid w:val="0005467B"/>
    <w:rsid w:val="0005469D"/>
    <w:rsid w:val="00054FB6"/>
    <w:rsid w:val="000555E9"/>
    <w:rsid w:val="0005626E"/>
    <w:rsid w:val="000563E7"/>
    <w:rsid w:val="00057008"/>
    <w:rsid w:val="00057447"/>
    <w:rsid w:val="000577FF"/>
    <w:rsid w:val="00057C65"/>
    <w:rsid w:val="000606DD"/>
    <w:rsid w:val="00060CE7"/>
    <w:rsid w:val="00060D9C"/>
    <w:rsid w:val="0006124F"/>
    <w:rsid w:val="00061CD2"/>
    <w:rsid w:val="00061DAF"/>
    <w:rsid w:val="00062550"/>
    <w:rsid w:val="00063751"/>
    <w:rsid w:val="00063C5A"/>
    <w:rsid w:val="000658EC"/>
    <w:rsid w:val="000660ED"/>
    <w:rsid w:val="000661EE"/>
    <w:rsid w:val="0006695F"/>
    <w:rsid w:val="00066CFC"/>
    <w:rsid w:val="0006719D"/>
    <w:rsid w:val="00067402"/>
    <w:rsid w:val="00070793"/>
    <w:rsid w:val="00070AE6"/>
    <w:rsid w:val="00071DB0"/>
    <w:rsid w:val="000724A4"/>
    <w:rsid w:val="00072527"/>
    <w:rsid w:val="00072C3A"/>
    <w:rsid w:val="00072C70"/>
    <w:rsid w:val="00073180"/>
    <w:rsid w:val="000731B7"/>
    <w:rsid w:val="00073434"/>
    <w:rsid w:val="00073F48"/>
    <w:rsid w:val="00074AA6"/>
    <w:rsid w:val="000753E4"/>
    <w:rsid w:val="0007572F"/>
    <w:rsid w:val="0007587F"/>
    <w:rsid w:val="000758ED"/>
    <w:rsid w:val="00075B54"/>
    <w:rsid w:val="00076281"/>
    <w:rsid w:val="000763F9"/>
    <w:rsid w:val="0007689F"/>
    <w:rsid w:val="0008031E"/>
    <w:rsid w:val="00080F6A"/>
    <w:rsid w:val="000811FA"/>
    <w:rsid w:val="0008198B"/>
    <w:rsid w:val="0008277D"/>
    <w:rsid w:val="00083148"/>
    <w:rsid w:val="00083486"/>
    <w:rsid w:val="000842FF"/>
    <w:rsid w:val="00085669"/>
    <w:rsid w:val="00085946"/>
    <w:rsid w:val="00085DD4"/>
    <w:rsid w:val="00086259"/>
    <w:rsid w:val="000864C7"/>
    <w:rsid w:val="00086C1E"/>
    <w:rsid w:val="00086E63"/>
    <w:rsid w:val="00087E2B"/>
    <w:rsid w:val="00087FF4"/>
    <w:rsid w:val="000909D8"/>
    <w:rsid w:val="00090B5F"/>
    <w:rsid w:val="0009195A"/>
    <w:rsid w:val="00091F80"/>
    <w:rsid w:val="00093263"/>
    <w:rsid w:val="0009346D"/>
    <w:rsid w:val="00093B01"/>
    <w:rsid w:val="00093EDD"/>
    <w:rsid w:val="000940C7"/>
    <w:rsid w:val="0009427B"/>
    <w:rsid w:val="00094406"/>
    <w:rsid w:val="00094869"/>
    <w:rsid w:val="00095F03"/>
    <w:rsid w:val="00095FB4"/>
    <w:rsid w:val="0009623B"/>
    <w:rsid w:val="00096417"/>
    <w:rsid w:val="0009641B"/>
    <w:rsid w:val="000964F3"/>
    <w:rsid w:val="000A0082"/>
    <w:rsid w:val="000A049A"/>
    <w:rsid w:val="000A0DF4"/>
    <w:rsid w:val="000A100A"/>
    <w:rsid w:val="000A129F"/>
    <w:rsid w:val="000A154D"/>
    <w:rsid w:val="000A2704"/>
    <w:rsid w:val="000A2752"/>
    <w:rsid w:val="000A2F52"/>
    <w:rsid w:val="000A4F54"/>
    <w:rsid w:val="000A5242"/>
    <w:rsid w:val="000A52D7"/>
    <w:rsid w:val="000A54EC"/>
    <w:rsid w:val="000A5A29"/>
    <w:rsid w:val="000A5E23"/>
    <w:rsid w:val="000A661C"/>
    <w:rsid w:val="000A7152"/>
    <w:rsid w:val="000A7AD5"/>
    <w:rsid w:val="000A7B1C"/>
    <w:rsid w:val="000B01EB"/>
    <w:rsid w:val="000B0408"/>
    <w:rsid w:val="000B0637"/>
    <w:rsid w:val="000B0E56"/>
    <w:rsid w:val="000B1289"/>
    <w:rsid w:val="000B1AD6"/>
    <w:rsid w:val="000B1B8B"/>
    <w:rsid w:val="000B1E57"/>
    <w:rsid w:val="000B20F0"/>
    <w:rsid w:val="000B2747"/>
    <w:rsid w:val="000B2D0A"/>
    <w:rsid w:val="000B2DB8"/>
    <w:rsid w:val="000B3ABF"/>
    <w:rsid w:val="000B3E3B"/>
    <w:rsid w:val="000B6929"/>
    <w:rsid w:val="000B70F2"/>
    <w:rsid w:val="000C09CB"/>
    <w:rsid w:val="000C1B1C"/>
    <w:rsid w:val="000C3079"/>
    <w:rsid w:val="000C32BF"/>
    <w:rsid w:val="000C3896"/>
    <w:rsid w:val="000C5C2C"/>
    <w:rsid w:val="000C6044"/>
    <w:rsid w:val="000C613B"/>
    <w:rsid w:val="000C6359"/>
    <w:rsid w:val="000C66CF"/>
    <w:rsid w:val="000C73DB"/>
    <w:rsid w:val="000D05B4"/>
    <w:rsid w:val="000D0987"/>
    <w:rsid w:val="000D1D0D"/>
    <w:rsid w:val="000D1E12"/>
    <w:rsid w:val="000D1FF9"/>
    <w:rsid w:val="000D24F7"/>
    <w:rsid w:val="000D2EE4"/>
    <w:rsid w:val="000D3D33"/>
    <w:rsid w:val="000D4180"/>
    <w:rsid w:val="000D470F"/>
    <w:rsid w:val="000D4816"/>
    <w:rsid w:val="000D4CAF"/>
    <w:rsid w:val="000D4F65"/>
    <w:rsid w:val="000D5335"/>
    <w:rsid w:val="000D6227"/>
    <w:rsid w:val="000D6B07"/>
    <w:rsid w:val="000D6BB0"/>
    <w:rsid w:val="000D6C2F"/>
    <w:rsid w:val="000D6E39"/>
    <w:rsid w:val="000D7556"/>
    <w:rsid w:val="000E04BE"/>
    <w:rsid w:val="000E0616"/>
    <w:rsid w:val="000E06A4"/>
    <w:rsid w:val="000E0856"/>
    <w:rsid w:val="000E09D0"/>
    <w:rsid w:val="000E262C"/>
    <w:rsid w:val="000E26C7"/>
    <w:rsid w:val="000E486A"/>
    <w:rsid w:val="000E5041"/>
    <w:rsid w:val="000E512E"/>
    <w:rsid w:val="000E55BE"/>
    <w:rsid w:val="000E6900"/>
    <w:rsid w:val="000F042C"/>
    <w:rsid w:val="000F0B0E"/>
    <w:rsid w:val="000F0D06"/>
    <w:rsid w:val="000F1338"/>
    <w:rsid w:val="000F1727"/>
    <w:rsid w:val="000F19BC"/>
    <w:rsid w:val="000F1CEB"/>
    <w:rsid w:val="000F1DA6"/>
    <w:rsid w:val="000F2045"/>
    <w:rsid w:val="000F2CB5"/>
    <w:rsid w:val="000F5409"/>
    <w:rsid w:val="000F5C9A"/>
    <w:rsid w:val="000F620B"/>
    <w:rsid w:val="000F795D"/>
    <w:rsid w:val="00100388"/>
    <w:rsid w:val="001012BB"/>
    <w:rsid w:val="0010241F"/>
    <w:rsid w:val="0010390A"/>
    <w:rsid w:val="00103A39"/>
    <w:rsid w:val="00103F30"/>
    <w:rsid w:val="001057BF"/>
    <w:rsid w:val="00106B06"/>
    <w:rsid w:val="00106B41"/>
    <w:rsid w:val="0010732E"/>
    <w:rsid w:val="00107667"/>
    <w:rsid w:val="00110AD3"/>
    <w:rsid w:val="001118FB"/>
    <w:rsid w:val="00111A06"/>
    <w:rsid w:val="00112F7A"/>
    <w:rsid w:val="00113299"/>
    <w:rsid w:val="00113989"/>
    <w:rsid w:val="00113F89"/>
    <w:rsid w:val="0011460C"/>
    <w:rsid w:val="00114617"/>
    <w:rsid w:val="00114A74"/>
    <w:rsid w:val="0011537F"/>
    <w:rsid w:val="00115560"/>
    <w:rsid w:val="00115738"/>
    <w:rsid w:val="00115DE6"/>
    <w:rsid w:val="0011650D"/>
    <w:rsid w:val="0011667B"/>
    <w:rsid w:val="001171D3"/>
    <w:rsid w:val="0012044C"/>
    <w:rsid w:val="00120A65"/>
    <w:rsid w:val="00120F26"/>
    <w:rsid w:val="00121784"/>
    <w:rsid w:val="001219A5"/>
    <w:rsid w:val="00121BE7"/>
    <w:rsid w:val="00122568"/>
    <w:rsid w:val="00122791"/>
    <w:rsid w:val="001233AF"/>
    <w:rsid w:val="001247E2"/>
    <w:rsid w:val="00124857"/>
    <w:rsid w:val="00125978"/>
    <w:rsid w:val="00126022"/>
    <w:rsid w:val="00126125"/>
    <w:rsid w:val="001263C3"/>
    <w:rsid w:val="00126E43"/>
    <w:rsid w:val="001276FB"/>
    <w:rsid w:val="00127994"/>
    <w:rsid w:val="00127F73"/>
    <w:rsid w:val="00130C51"/>
    <w:rsid w:val="00130C96"/>
    <w:rsid w:val="00130CD2"/>
    <w:rsid w:val="00131114"/>
    <w:rsid w:val="00131D40"/>
    <w:rsid w:val="00131EAA"/>
    <w:rsid w:val="00132322"/>
    <w:rsid w:val="00132939"/>
    <w:rsid w:val="001330CF"/>
    <w:rsid w:val="001334C1"/>
    <w:rsid w:val="00133F03"/>
    <w:rsid w:val="001340C0"/>
    <w:rsid w:val="0013425F"/>
    <w:rsid w:val="001344D0"/>
    <w:rsid w:val="00134573"/>
    <w:rsid w:val="00134AF6"/>
    <w:rsid w:val="00134D37"/>
    <w:rsid w:val="001403B1"/>
    <w:rsid w:val="00140466"/>
    <w:rsid w:val="001404AB"/>
    <w:rsid w:val="00140AE2"/>
    <w:rsid w:val="0014155F"/>
    <w:rsid w:val="00142656"/>
    <w:rsid w:val="00142A2F"/>
    <w:rsid w:val="00142E2E"/>
    <w:rsid w:val="00143DD7"/>
    <w:rsid w:val="00143FF9"/>
    <w:rsid w:val="0014583C"/>
    <w:rsid w:val="00146647"/>
    <w:rsid w:val="0014684D"/>
    <w:rsid w:val="00146B07"/>
    <w:rsid w:val="0014748C"/>
    <w:rsid w:val="00147B10"/>
    <w:rsid w:val="00147CE1"/>
    <w:rsid w:val="00147D30"/>
    <w:rsid w:val="0015055E"/>
    <w:rsid w:val="0015069E"/>
    <w:rsid w:val="00151341"/>
    <w:rsid w:val="00151565"/>
    <w:rsid w:val="00151FBC"/>
    <w:rsid w:val="00152836"/>
    <w:rsid w:val="00152FD9"/>
    <w:rsid w:val="0015320E"/>
    <w:rsid w:val="00153EE5"/>
    <w:rsid w:val="00153F34"/>
    <w:rsid w:val="0015401F"/>
    <w:rsid w:val="0015427B"/>
    <w:rsid w:val="001544D0"/>
    <w:rsid w:val="00155C79"/>
    <w:rsid w:val="001608A1"/>
    <w:rsid w:val="00162C9C"/>
    <w:rsid w:val="0016364F"/>
    <w:rsid w:val="001641F5"/>
    <w:rsid w:val="00164E29"/>
    <w:rsid w:val="001652CC"/>
    <w:rsid w:val="00165A1D"/>
    <w:rsid w:val="00165C9E"/>
    <w:rsid w:val="001661D3"/>
    <w:rsid w:val="001665B7"/>
    <w:rsid w:val="00166BD3"/>
    <w:rsid w:val="0016723B"/>
    <w:rsid w:val="001676C6"/>
    <w:rsid w:val="00167F5B"/>
    <w:rsid w:val="001700D0"/>
    <w:rsid w:val="00170181"/>
    <w:rsid w:val="00170C3F"/>
    <w:rsid w:val="00170F35"/>
    <w:rsid w:val="00171259"/>
    <w:rsid w:val="0017132F"/>
    <w:rsid w:val="0017154C"/>
    <w:rsid w:val="00171DC5"/>
    <w:rsid w:val="0017314A"/>
    <w:rsid w:val="0017370F"/>
    <w:rsid w:val="00173798"/>
    <w:rsid w:val="00173A95"/>
    <w:rsid w:val="00174498"/>
    <w:rsid w:val="001756C3"/>
    <w:rsid w:val="00175A9B"/>
    <w:rsid w:val="00176262"/>
    <w:rsid w:val="0018025B"/>
    <w:rsid w:val="00180BF7"/>
    <w:rsid w:val="00180F08"/>
    <w:rsid w:val="00181165"/>
    <w:rsid w:val="00181E88"/>
    <w:rsid w:val="001823F9"/>
    <w:rsid w:val="001829AC"/>
    <w:rsid w:val="001839C2"/>
    <w:rsid w:val="00183BB1"/>
    <w:rsid w:val="001844AA"/>
    <w:rsid w:val="00185C8A"/>
    <w:rsid w:val="001867DD"/>
    <w:rsid w:val="001867E2"/>
    <w:rsid w:val="001869E7"/>
    <w:rsid w:val="00187D53"/>
    <w:rsid w:val="00187ECD"/>
    <w:rsid w:val="00190E0F"/>
    <w:rsid w:val="001924B4"/>
    <w:rsid w:val="0019304C"/>
    <w:rsid w:val="00193649"/>
    <w:rsid w:val="00193C98"/>
    <w:rsid w:val="00193E64"/>
    <w:rsid w:val="001944BD"/>
    <w:rsid w:val="001945F4"/>
    <w:rsid w:val="001946B2"/>
    <w:rsid w:val="0019573D"/>
    <w:rsid w:val="00196374"/>
    <w:rsid w:val="001966F7"/>
    <w:rsid w:val="0019713F"/>
    <w:rsid w:val="00197815"/>
    <w:rsid w:val="00197853"/>
    <w:rsid w:val="001A0AED"/>
    <w:rsid w:val="001A1149"/>
    <w:rsid w:val="001A20D7"/>
    <w:rsid w:val="001A22D7"/>
    <w:rsid w:val="001A2CFE"/>
    <w:rsid w:val="001A4B33"/>
    <w:rsid w:val="001A4FA6"/>
    <w:rsid w:val="001A5891"/>
    <w:rsid w:val="001A5F40"/>
    <w:rsid w:val="001A6792"/>
    <w:rsid w:val="001A734E"/>
    <w:rsid w:val="001B009F"/>
    <w:rsid w:val="001B030A"/>
    <w:rsid w:val="001B04E2"/>
    <w:rsid w:val="001B11DD"/>
    <w:rsid w:val="001B11DF"/>
    <w:rsid w:val="001B2235"/>
    <w:rsid w:val="001B2895"/>
    <w:rsid w:val="001B2E33"/>
    <w:rsid w:val="001B384F"/>
    <w:rsid w:val="001B3F8E"/>
    <w:rsid w:val="001B4600"/>
    <w:rsid w:val="001B4950"/>
    <w:rsid w:val="001B4A8A"/>
    <w:rsid w:val="001B69B1"/>
    <w:rsid w:val="001B7B37"/>
    <w:rsid w:val="001B7CFF"/>
    <w:rsid w:val="001C00AD"/>
    <w:rsid w:val="001C0324"/>
    <w:rsid w:val="001C03C6"/>
    <w:rsid w:val="001C0470"/>
    <w:rsid w:val="001C08F9"/>
    <w:rsid w:val="001C1491"/>
    <w:rsid w:val="001C18EC"/>
    <w:rsid w:val="001C1D86"/>
    <w:rsid w:val="001C1E7D"/>
    <w:rsid w:val="001C2110"/>
    <w:rsid w:val="001C2344"/>
    <w:rsid w:val="001C3594"/>
    <w:rsid w:val="001C3F8F"/>
    <w:rsid w:val="001C41B8"/>
    <w:rsid w:val="001C4352"/>
    <w:rsid w:val="001C47BB"/>
    <w:rsid w:val="001C47E4"/>
    <w:rsid w:val="001C5ADF"/>
    <w:rsid w:val="001C6E56"/>
    <w:rsid w:val="001C7EF8"/>
    <w:rsid w:val="001D178A"/>
    <w:rsid w:val="001D1D0B"/>
    <w:rsid w:val="001D2EAE"/>
    <w:rsid w:val="001D317E"/>
    <w:rsid w:val="001D38C1"/>
    <w:rsid w:val="001D4184"/>
    <w:rsid w:val="001D44E2"/>
    <w:rsid w:val="001D47B3"/>
    <w:rsid w:val="001D4F62"/>
    <w:rsid w:val="001D59B6"/>
    <w:rsid w:val="001D5E05"/>
    <w:rsid w:val="001D6AE3"/>
    <w:rsid w:val="001D6DE4"/>
    <w:rsid w:val="001D79C0"/>
    <w:rsid w:val="001D7CD5"/>
    <w:rsid w:val="001D7EC0"/>
    <w:rsid w:val="001D7F11"/>
    <w:rsid w:val="001E01B7"/>
    <w:rsid w:val="001E078F"/>
    <w:rsid w:val="001E08B5"/>
    <w:rsid w:val="001E0F9F"/>
    <w:rsid w:val="001E10C8"/>
    <w:rsid w:val="001E1143"/>
    <w:rsid w:val="001E12FC"/>
    <w:rsid w:val="001E13E0"/>
    <w:rsid w:val="001E1895"/>
    <w:rsid w:val="001E274F"/>
    <w:rsid w:val="001E2D83"/>
    <w:rsid w:val="001E2DA7"/>
    <w:rsid w:val="001E3A18"/>
    <w:rsid w:val="001E5C8D"/>
    <w:rsid w:val="001E6D21"/>
    <w:rsid w:val="001E72B4"/>
    <w:rsid w:val="001E7BF1"/>
    <w:rsid w:val="001F003B"/>
    <w:rsid w:val="001F03E9"/>
    <w:rsid w:val="001F0471"/>
    <w:rsid w:val="001F2259"/>
    <w:rsid w:val="001F2596"/>
    <w:rsid w:val="001F26B4"/>
    <w:rsid w:val="001F2E3A"/>
    <w:rsid w:val="001F394F"/>
    <w:rsid w:val="001F4777"/>
    <w:rsid w:val="001F4983"/>
    <w:rsid w:val="001F4D41"/>
    <w:rsid w:val="001F4EEC"/>
    <w:rsid w:val="001F588F"/>
    <w:rsid w:val="001F7108"/>
    <w:rsid w:val="00201CFA"/>
    <w:rsid w:val="00201DAA"/>
    <w:rsid w:val="002024D4"/>
    <w:rsid w:val="002025D3"/>
    <w:rsid w:val="00202EBE"/>
    <w:rsid w:val="00203AA4"/>
    <w:rsid w:val="00203C7B"/>
    <w:rsid w:val="00203F67"/>
    <w:rsid w:val="00204C0C"/>
    <w:rsid w:val="00204E91"/>
    <w:rsid w:val="00205502"/>
    <w:rsid w:val="00205D33"/>
    <w:rsid w:val="00206CBA"/>
    <w:rsid w:val="00206E19"/>
    <w:rsid w:val="00207552"/>
    <w:rsid w:val="00207697"/>
    <w:rsid w:val="00207D5D"/>
    <w:rsid w:val="00212C9F"/>
    <w:rsid w:val="00213150"/>
    <w:rsid w:val="0021324F"/>
    <w:rsid w:val="00213B21"/>
    <w:rsid w:val="00213D88"/>
    <w:rsid w:val="0021407C"/>
    <w:rsid w:val="0021412C"/>
    <w:rsid w:val="00214392"/>
    <w:rsid w:val="002146EA"/>
    <w:rsid w:val="002148A3"/>
    <w:rsid w:val="002152FA"/>
    <w:rsid w:val="00215464"/>
    <w:rsid w:val="00215A17"/>
    <w:rsid w:val="00215DFB"/>
    <w:rsid w:val="002166A3"/>
    <w:rsid w:val="00216D12"/>
    <w:rsid w:val="0021772D"/>
    <w:rsid w:val="00217F30"/>
    <w:rsid w:val="00220555"/>
    <w:rsid w:val="002206E2"/>
    <w:rsid w:val="00220A13"/>
    <w:rsid w:val="0022108F"/>
    <w:rsid w:val="002226FC"/>
    <w:rsid w:val="00222A35"/>
    <w:rsid w:val="00222E14"/>
    <w:rsid w:val="00222E75"/>
    <w:rsid w:val="00222FA3"/>
    <w:rsid w:val="002233EF"/>
    <w:rsid w:val="00223AB3"/>
    <w:rsid w:val="00223F0B"/>
    <w:rsid w:val="00224186"/>
    <w:rsid w:val="002249FD"/>
    <w:rsid w:val="00224D6D"/>
    <w:rsid w:val="00224F2F"/>
    <w:rsid w:val="0022570C"/>
    <w:rsid w:val="0022607A"/>
    <w:rsid w:val="002272D2"/>
    <w:rsid w:val="00227338"/>
    <w:rsid w:val="00230AD3"/>
    <w:rsid w:val="00230E62"/>
    <w:rsid w:val="00231417"/>
    <w:rsid w:val="00231C46"/>
    <w:rsid w:val="002333C8"/>
    <w:rsid w:val="002335B9"/>
    <w:rsid w:val="002336EE"/>
    <w:rsid w:val="002337E9"/>
    <w:rsid w:val="00233E56"/>
    <w:rsid w:val="002341A8"/>
    <w:rsid w:val="0023455C"/>
    <w:rsid w:val="00234761"/>
    <w:rsid w:val="00234EB4"/>
    <w:rsid w:val="00234EFF"/>
    <w:rsid w:val="002355E4"/>
    <w:rsid w:val="00235703"/>
    <w:rsid w:val="00236C08"/>
    <w:rsid w:val="00236DC2"/>
    <w:rsid w:val="00236E04"/>
    <w:rsid w:val="00237561"/>
    <w:rsid w:val="00240533"/>
    <w:rsid w:val="002408B2"/>
    <w:rsid w:val="00240BF9"/>
    <w:rsid w:val="002414B2"/>
    <w:rsid w:val="00241569"/>
    <w:rsid w:val="00242A99"/>
    <w:rsid w:val="00242B61"/>
    <w:rsid w:val="00242CCC"/>
    <w:rsid w:val="00242DBA"/>
    <w:rsid w:val="002439E4"/>
    <w:rsid w:val="002443EB"/>
    <w:rsid w:val="002449B5"/>
    <w:rsid w:val="00244FBC"/>
    <w:rsid w:val="00245E16"/>
    <w:rsid w:val="00246BA6"/>
    <w:rsid w:val="00246FBA"/>
    <w:rsid w:val="002471E4"/>
    <w:rsid w:val="00247337"/>
    <w:rsid w:val="00247E58"/>
    <w:rsid w:val="00251ABD"/>
    <w:rsid w:val="00251D23"/>
    <w:rsid w:val="00252F99"/>
    <w:rsid w:val="00253000"/>
    <w:rsid w:val="002530E2"/>
    <w:rsid w:val="002538B1"/>
    <w:rsid w:val="00253C9D"/>
    <w:rsid w:val="00254BA5"/>
    <w:rsid w:val="002551CE"/>
    <w:rsid w:val="00255999"/>
    <w:rsid w:val="00257EEF"/>
    <w:rsid w:val="00260866"/>
    <w:rsid w:val="00262903"/>
    <w:rsid w:val="0026315E"/>
    <w:rsid w:val="00263350"/>
    <w:rsid w:val="00264899"/>
    <w:rsid w:val="00264CCA"/>
    <w:rsid w:val="00265594"/>
    <w:rsid w:val="002672AD"/>
    <w:rsid w:val="00271202"/>
    <w:rsid w:val="002712E2"/>
    <w:rsid w:val="00271DE2"/>
    <w:rsid w:val="00272F14"/>
    <w:rsid w:val="002730B3"/>
    <w:rsid w:val="002730B8"/>
    <w:rsid w:val="00273181"/>
    <w:rsid w:val="0027351F"/>
    <w:rsid w:val="00275502"/>
    <w:rsid w:val="00275CE4"/>
    <w:rsid w:val="002763D7"/>
    <w:rsid w:val="002801E2"/>
    <w:rsid w:val="00280629"/>
    <w:rsid w:val="00280B98"/>
    <w:rsid w:val="00281841"/>
    <w:rsid w:val="0028293C"/>
    <w:rsid w:val="002841F4"/>
    <w:rsid w:val="00284351"/>
    <w:rsid w:val="00284FE6"/>
    <w:rsid w:val="00285A1C"/>
    <w:rsid w:val="00285D0C"/>
    <w:rsid w:val="00285D56"/>
    <w:rsid w:val="00286246"/>
    <w:rsid w:val="0028679B"/>
    <w:rsid w:val="002867B0"/>
    <w:rsid w:val="002869DC"/>
    <w:rsid w:val="00286AEB"/>
    <w:rsid w:val="0028734F"/>
    <w:rsid w:val="00290594"/>
    <w:rsid w:val="00290816"/>
    <w:rsid w:val="00290C63"/>
    <w:rsid w:val="0029125E"/>
    <w:rsid w:val="00291952"/>
    <w:rsid w:val="00291B88"/>
    <w:rsid w:val="00291D24"/>
    <w:rsid w:val="00291DCE"/>
    <w:rsid w:val="002932F5"/>
    <w:rsid w:val="002936DC"/>
    <w:rsid w:val="002937F3"/>
    <w:rsid w:val="00294C2B"/>
    <w:rsid w:val="002952D5"/>
    <w:rsid w:val="002956EB"/>
    <w:rsid w:val="002957C1"/>
    <w:rsid w:val="002964A1"/>
    <w:rsid w:val="00296B99"/>
    <w:rsid w:val="00296CB1"/>
    <w:rsid w:val="00296D6B"/>
    <w:rsid w:val="002977D0"/>
    <w:rsid w:val="00297842"/>
    <w:rsid w:val="002978C5"/>
    <w:rsid w:val="002A035C"/>
    <w:rsid w:val="002A0840"/>
    <w:rsid w:val="002A0A9A"/>
    <w:rsid w:val="002A0B22"/>
    <w:rsid w:val="002A2567"/>
    <w:rsid w:val="002A3389"/>
    <w:rsid w:val="002A35E5"/>
    <w:rsid w:val="002A3E7A"/>
    <w:rsid w:val="002A48A6"/>
    <w:rsid w:val="002A4BA9"/>
    <w:rsid w:val="002A5686"/>
    <w:rsid w:val="002A56F9"/>
    <w:rsid w:val="002A6873"/>
    <w:rsid w:val="002A68BD"/>
    <w:rsid w:val="002A6C2D"/>
    <w:rsid w:val="002A7F4B"/>
    <w:rsid w:val="002B0D37"/>
    <w:rsid w:val="002B100F"/>
    <w:rsid w:val="002B32C7"/>
    <w:rsid w:val="002B3360"/>
    <w:rsid w:val="002B34A5"/>
    <w:rsid w:val="002B3720"/>
    <w:rsid w:val="002B3770"/>
    <w:rsid w:val="002B3837"/>
    <w:rsid w:val="002B522C"/>
    <w:rsid w:val="002B553C"/>
    <w:rsid w:val="002B59CD"/>
    <w:rsid w:val="002B5DB1"/>
    <w:rsid w:val="002B5DE9"/>
    <w:rsid w:val="002B6040"/>
    <w:rsid w:val="002B6C81"/>
    <w:rsid w:val="002B71FD"/>
    <w:rsid w:val="002B7303"/>
    <w:rsid w:val="002B790A"/>
    <w:rsid w:val="002C038C"/>
    <w:rsid w:val="002C0736"/>
    <w:rsid w:val="002C18D1"/>
    <w:rsid w:val="002C1A51"/>
    <w:rsid w:val="002C1DE0"/>
    <w:rsid w:val="002C21FA"/>
    <w:rsid w:val="002C2951"/>
    <w:rsid w:val="002C3951"/>
    <w:rsid w:val="002C46B6"/>
    <w:rsid w:val="002C4B6C"/>
    <w:rsid w:val="002C53CD"/>
    <w:rsid w:val="002C6525"/>
    <w:rsid w:val="002C69F8"/>
    <w:rsid w:val="002C7781"/>
    <w:rsid w:val="002D10E2"/>
    <w:rsid w:val="002D1532"/>
    <w:rsid w:val="002D175D"/>
    <w:rsid w:val="002D1A4E"/>
    <w:rsid w:val="002D1B84"/>
    <w:rsid w:val="002D28F7"/>
    <w:rsid w:val="002D3225"/>
    <w:rsid w:val="002D4EFC"/>
    <w:rsid w:val="002D5250"/>
    <w:rsid w:val="002D5CD7"/>
    <w:rsid w:val="002D5FBE"/>
    <w:rsid w:val="002D6384"/>
    <w:rsid w:val="002D655F"/>
    <w:rsid w:val="002D6D74"/>
    <w:rsid w:val="002D6F5A"/>
    <w:rsid w:val="002D71E0"/>
    <w:rsid w:val="002E0AF2"/>
    <w:rsid w:val="002E1859"/>
    <w:rsid w:val="002E2529"/>
    <w:rsid w:val="002E25E1"/>
    <w:rsid w:val="002E4820"/>
    <w:rsid w:val="002E4FFA"/>
    <w:rsid w:val="002E5086"/>
    <w:rsid w:val="002E587C"/>
    <w:rsid w:val="002E6330"/>
    <w:rsid w:val="002E724F"/>
    <w:rsid w:val="002E7458"/>
    <w:rsid w:val="002E74E4"/>
    <w:rsid w:val="002F0FA9"/>
    <w:rsid w:val="002F154D"/>
    <w:rsid w:val="002F1584"/>
    <w:rsid w:val="002F1D78"/>
    <w:rsid w:val="002F1D9D"/>
    <w:rsid w:val="002F1E86"/>
    <w:rsid w:val="002F2121"/>
    <w:rsid w:val="002F286E"/>
    <w:rsid w:val="002F2C3D"/>
    <w:rsid w:val="002F37BF"/>
    <w:rsid w:val="002F421A"/>
    <w:rsid w:val="002F4931"/>
    <w:rsid w:val="002F4E52"/>
    <w:rsid w:val="002F5057"/>
    <w:rsid w:val="002F5435"/>
    <w:rsid w:val="002F624F"/>
    <w:rsid w:val="002F66E1"/>
    <w:rsid w:val="002F67CA"/>
    <w:rsid w:val="002F6D56"/>
    <w:rsid w:val="002F76CF"/>
    <w:rsid w:val="003005C0"/>
    <w:rsid w:val="003008CB"/>
    <w:rsid w:val="00300A7D"/>
    <w:rsid w:val="00302C71"/>
    <w:rsid w:val="00303387"/>
    <w:rsid w:val="0030396D"/>
    <w:rsid w:val="00303A86"/>
    <w:rsid w:val="00303B1F"/>
    <w:rsid w:val="00303B9D"/>
    <w:rsid w:val="003043CF"/>
    <w:rsid w:val="00304AE7"/>
    <w:rsid w:val="0030572B"/>
    <w:rsid w:val="00305D92"/>
    <w:rsid w:val="00306511"/>
    <w:rsid w:val="003066B4"/>
    <w:rsid w:val="0030691F"/>
    <w:rsid w:val="003074B7"/>
    <w:rsid w:val="0030757D"/>
    <w:rsid w:val="0030798B"/>
    <w:rsid w:val="00307A7C"/>
    <w:rsid w:val="00307CF9"/>
    <w:rsid w:val="003103BD"/>
    <w:rsid w:val="003103DF"/>
    <w:rsid w:val="00310D15"/>
    <w:rsid w:val="00312217"/>
    <w:rsid w:val="0031408C"/>
    <w:rsid w:val="003156AD"/>
    <w:rsid w:val="003156F6"/>
    <w:rsid w:val="003157A2"/>
    <w:rsid w:val="003161E3"/>
    <w:rsid w:val="0031631D"/>
    <w:rsid w:val="003168C2"/>
    <w:rsid w:val="0031693F"/>
    <w:rsid w:val="00316F5C"/>
    <w:rsid w:val="003170C0"/>
    <w:rsid w:val="003170F8"/>
    <w:rsid w:val="00317A97"/>
    <w:rsid w:val="00317E73"/>
    <w:rsid w:val="003204D2"/>
    <w:rsid w:val="00320ED3"/>
    <w:rsid w:val="00321082"/>
    <w:rsid w:val="00322396"/>
    <w:rsid w:val="00322A54"/>
    <w:rsid w:val="00324575"/>
    <w:rsid w:val="00326431"/>
    <w:rsid w:val="003266F3"/>
    <w:rsid w:val="003318F3"/>
    <w:rsid w:val="003330FA"/>
    <w:rsid w:val="0033380C"/>
    <w:rsid w:val="003339D9"/>
    <w:rsid w:val="003343F5"/>
    <w:rsid w:val="00334D83"/>
    <w:rsid w:val="00335641"/>
    <w:rsid w:val="00335AD1"/>
    <w:rsid w:val="0033602F"/>
    <w:rsid w:val="00336453"/>
    <w:rsid w:val="0033669A"/>
    <w:rsid w:val="00336755"/>
    <w:rsid w:val="00336FEF"/>
    <w:rsid w:val="003370B2"/>
    <w:rsid w:val="00337765"/>
    <w:rsid w:val="00337D27"/>
    <w:rsid w:val="00340295"/>
    <w:rsid w:val="003402E2"/>
    <w:rsid w:val="003407E8"/>
    <w:rsid w:val="003407FE"/>
    <w:rsid w:val="00340C69"/>
    <w:rsid w:val="00340CB5"/>
    <w:rsid w:val="00340D1F"/>
    <w:rsid w:val="00342AFD"/>
    <w:rsid w:val="00342BA7"/>
    <w:rsid w:val="00342C89"/>
    <w:rsid w:val="00342E03"/>
    <w:rsid w:val="0034344D"/>
    <w:rsid w:val="00343579"/>
    <w:rsid w:val="0034445C"/>
    <w:rsid w:val="00344944"/>
    <w:rsid w:val="00344B1C"/>
    <w:rsid w:val="00345DAF"/>
    <w:rsid w:val="0034648C"/>
    <w:rsid w:val="00346EDC"/>
    <w:rsid w:val="00346FB3"/>
    <w:rsid w:val="00347F0F"/>
    <w:rsid w:val="00351314"/>
    <w:rsid w:val="00351C5E"/>
    <w:rsid w:val="00351F20"/>
    <w:rsid w:val="0035295F"/>
    <w:rsid w:val="00352BD5"/>
    <w:rsid w:val="003538B0"/>
    <w:rsid w:val="00353B7C"/>
    <w:rsid w:val="00354166"/>
    <w:rsid w:val="00354DE0"/>
    <w:rsid w:val="00355794"/>
    <w:rsid w:val="00357698"/>
    <w:rsid w:val="00357BC4"/>
    <w:rsid w:val="00360240"/>
    <w:rsid w:val="00360837"/>
    <w:rsid w:val="00360C7A"/>
    <w:rsid w:val="00360EBC"/>
    <w:rsid w:val="00361A28"/>
    <w:rsid w:val="00361C51"/>
    <w:rsid w:val="00361E2A"/>
    <w:rsid w:val="00362A07"/>
    <w:rsid w:val="003637E9"/>
    <w:rsid w:val="00364231"/>
    <w:rsid w:val="00364441"/>
    <w:rsid w:val="003649CB"/>
    <w:rsid w:val="00364F32"/>
    <w:rsid w:val="00365ACF"/>
    <w:rsid w:val="003672A4"/>
    <w:rsid w:val="00367421"/>
    <w:rsid w:val="003675F5"/>
    <w:rsid w:val="00370A0A"/>
    <w:rsid w:val="00373323"/>
    <w:rsid w:val="003736D2"/>
    <w:rsid w:val="00373BC1"/>
    <w:rsid w:val="00373F4F"/>
    <w:rsid w:val="003747CC"/>
    <w:rsid w:val="00374868"/>
    <w:rsid w:val="00374A40"/>
    <w:rsid w:val="00375E09"/>
    <w:rsid w:val="00377E35"/>
    <w:rsid w:val="003806E9"/>
    <w:rsid w:val="00380CC5"/>
    <w:rsid w:val="00381034"/>
    <w:rsid w:val="00381A0E"/>
    <w:rsid w:val="00382620"/>
    <w:rsid w:val="00383881"/>
    <w:rsid w:val="00383C2E"/>
    <w:rsid w:val="0038589D"/>
    <w:rsid w:val="003859E9"/>
    <w:rsid w:val="00385B27"/>
    <w:rsid w:val="00386C8C"/>
    <w:rsid w:val="00386D26"/>
    <w:rsid w:val="00387858"/>
    <w:rsid w:val="0039030F"/>
    <w:rsid w:val="00390A6C"/>
    <w:rsid w:val="00390D42"/>
    <w:rsid w:val="0039115C"/>
    <w:rsid w:val="003911A2"/>
    <w:rsid w:val="0039152A"/>
    <w:rsid w:val="00391A27"/>
    <w:rsid w:val="00392861"/>
    <w:rsid w:val="00393359"/>
    <w:rsid w:val="0039343A"/>
    <w:rsid w:val="0039348F"/>
    <w:rsid w:val="003935EA"/>
    <w:rsid w:val="003938D7"/>
    <w:rsid w:val="00394135"/>
    <w:rsid w:val="00394177"/>
    <w:rsid w:val="00394489"/>
    <w:rsid w:val="003944CC"/>
    <w:rsid w:val="003953DE"/>
    <w:rsid w:val="0039559E"/>
    <w:rsid w:val="003967DA"/>
    <w:rsid w:val="003A018B"/>
    <w:rsid w:val="003A0724"/>
    <w:rsid w:val="003A0F1C"/>
    <w:rsid w:val="003A122B"/>
    <w:rsid w:val="003A1CBE"/>
    <w:rsid w:val="003A1D0B"/>
    <w:rsid w:val="003A1D39"/>
    <w:rsid w:val="003A20D3"/>
    <w:rsid w:val="003A2568"/>
    <w:rsid w:val="003A39CD"/>
    <w:rsid w:val="003A3A7A"/>
    <w:rsid w:val="003A3C36"/>
    <w:rsid w:val="003A3D57"/>
    <w:rsid w:val="003A40D7"/>
    <w:rsid w:val="003A47E6"/>
    <w:rsid w:val="003A5D9D"/>
    <w:rsid w:val="003A609A"/>
    <w:rsid w:val="003A71C8"/>
    <w:rsid w:val="003B244B"/>
    <w:rsid w:val="003B2AAF"/>
    <w:rsid w:val="003B3711"/>
    <w:rsid w:val="003B483B"/>
    <w:rsid w:val="003B4E2C"/>
    <w:rsid w:val="003B516B"/>
    <w:rsid w:val="003B5AC3"/>
    <w:rsid w:val="003B5ADC"/>
    <w:rsid w:val="003B5E09"/>
    <w:rsid w:val="003B5F9A"/>
    <w:rsid w:val="003B734C"/>
    <w:rsid w:val="003B7CEA"/>
    <w:rsid w:val="003C06BE"/>
    <w:rsid w:val="003C080C"/>
    <w:rsid w:val="003C0C49"/>
    <w:rsid w:val="003C1313"/>
    <w:rsid w:val="003C185C"/>
    <w:rsid w:val="003C189C"/>
    <w:rsid w:val="003C1B30"/>
    <w:rsid w:val="003C1C47"/>
    <w:rsid w:val="003C224E"/>
    <w:rsid w:val="003C2611"/>
    <w:rsid w:val="003C2993"/>
    <w:rsid w:val="003C2F90"/>
    <w:rsid w:val="003C363A"/>
    <w:rsid w:val="003C36BF"/>
    <w:rsid w:val="003C3BD0"/>
    <w:rsid w:val="003C3DF5"/>
    <w:rsid w:val="003C53ED"/>
    <w:rsid w:val="003C5C48"/>
    <w:rsid w:val="003C5E36"/>
    <w:rsid w:val="003C6057"/>
    <w:rsid w:val="003C652E"/>
    <w:rsid w:val="003C6994"/>
    <w:rsid w:val="003C7760"/>
    <w:rsid w:val="003C7FF6"/>
    <w:rsid w:val="003D187D"/>
    <w:rsid w:val="003D2CC9"/>
    <w:rsid w:val="003D2EB4"/>
    <w:rsid w:val="003D3D41"/>
    <w:rsid w:val="003D3F67"/>
    <w:rsid w:val="003D6E4E"/>
    <w:rsid w:val="003D711E"/>
    <w:rsid w:val="003D774D"/>
    <w:rsid w:val="003E041F"/>
    <w:rsid w:val="003E0552"/>
    <w:rsid w:val="003E11B1"/>
    <w:rsid w:val="003E1C96"/>
    <w:rsid w:val="003E20A2"/>
    <w:rsid w:val="003E2417"/>
    <w:rsid w:val="003E2FEB"/>
    <w:rsid w:val="003E43E4"/>
    <w:rsid w:val="003E474F"/>
    <w:rsid w:val="003E5986"/>
    <w:rsid w:val="003E6042"/>
    <w:rsid w:val="003E63B1"/>
    <w:rsid w:val="003E674F"/>
    <w:rsid w:val="003E72D6"/>
    <w:rsid w:val="003E73F5"/>
    <w:rsid w:val="003E74DE"/>
    <w:rsid w:val="003E7C07"/>
    <w:rsid w:val="003F0E7F"/>
    <w:rsid w:val="003F1DC5"/>
    <w:rsid w:val="003F24BA"/>
    <w:rsid w:val="003F3078"/>
    <w:rsid w:val="003F37B2"/>
    <w:rsid w:val="003F46D7"/>
    <w:rsid w:val="003F4D32"/>
    <w:rsid w:val="003F5347"/>
    <w:rsid w:val="003F54D2"/>
    <w:rsid w:val="003F5859"/>
    <w:rsid w:val="003F5A1C"/>
    <w:rsid w:val="003F5D09"/>
    <w:rsid w:val="003F62F2"/>
    <w:rsid w:val="003F68EF"/>
    <w:rsid w:val="003F79F8"/>
    <w:rsid w:val="004008DD"/>
    <w:rsid w:val="00400FDC"/>
    <w:rsid w:val="00401403"/>
    <w:rsid w:val="004027DA"/>
    <w:rsid w:val="00402809"/>
    <w:rsid w:val="004028C4"/>
    <w:rsid w:val="00402A86"/>
    <w:rsid w:val="0040314D"/>
    <w:rsid w:val="004070BB"/>
    <w:rsid w:val="004105D4"/>
    <w:rsid w:val="004110F6"/>
    <w:rsid w:val="0041269A"/>
    <w:rsid w:val="00412D38"/>
    <w:rsid w:val="0041357C"/>
    <w:rsid w:val="0041365A"/>
    <w:rsid w:val="00413FAF"/>
    <w:rsid w:val="004142B1"/>
    <w:rsid w:val="00414A11"/>
    <w:rsid w:val="004155DD"/>
    <w:rsid w:val="00416392"/>
    <w:rsid w:val="00416C28"/>
    <w:rsid w:val="004172EC"/>
    <w:rsid w:val="004179F3"/>
    <w:rsid w:val="00417A6A"/>
    <w:rsid w:val="00417B00"/>
    <w:rsid w:val="00420E3C"/>
    <w:rsid w:val="00421516"/>
    <w:rsid w:val="00422C27"/>
    <w:rsid w:val="00422F4D"/>
    <w:rsid w:val="0042369A"/>
    <w:rsid w:val="00423E73"/>
    <w:rsid w:val="004244EE"/>
    <w:rsid w:val="0042463F"/>
    <w:rsid w:val="00424CF4"/>
    <w:rsid w:val="00425B54"/>
    <w:rsid w:val="00426037"/>
    <w:rsid w:val="00426189"/>
    <w:rsid w:val="00426826"/>
    <w:rsid w:val="0042776F"/>
    <w:rsid w:val="00427801"/>
    <w:rsid w:val="00430E39"/>
    <w:rsid w:val="00434242"/>
    <w:rsid w:val="00434550"/>
    <w:rsid w:val="00434763"/>
    <w:rsid w:val="004348D4"/>
    <w:rsid w:val="004361A7"/>
    <w:rsid w:val="00436A22"/>
    <w:rsid w:val="00437515"/>
    <w:rsid w:val="00437A86"/>
    <w:rsid w:val="00443961"/>
    <w:rsid w:val="004447C9"/>
    <w:rsid w:val="004455C5"/>
    <w:rsid w:val="00445782"/>
    <w:rsid w:val="004463BB"/>
    <w:rsid w:val="00446440"/>
    <w:rsid w:val="00446A84"/>
    <w:rsid w:val="00446D2E"/>
    <w:rsid w:val="00446EA5"/>
    <w:rsid w:val="004478AB"/>
    <w:rsid w:val="004512A6"/>
    <w:rsid w:val="0045220B"/>
    <w:rsid w:val="00453A81"/>
    <w:rsid w:val="00453AD0"/>
    <w:rsid w:val="00453E34"/>
    <w:rsid w:val="00454344"/>
    <w:rsid w:val="00454463"/>
    <w:rsid w:val="00454582"/>
    <w:rsid w:val="004546A0"/>
    <w:rsid w:val="004549F7"/>
    <w:rsid w:val="00454F18"/>
    <w:rsid w:val="0045523E"/>
    <w:rsid w:val="00455398"/>
    <w:rsid w:val="004553FA"/>
    <w:rsid w:val="004556C2"/>
    <w:rsid w:val="00455A1F"/>
    <w:rsid w:val="00457216"/>
    <w:rsid w:val="004609BD"/>
    <w:rsid w:val="00460F73"/>
    <w:rsid w:val="00461755"/>
    <w:rsid w:val="00462E5C"/>
    <w:rsid w:val="004634C5"/>
    <w:rsid w:val="0046385B"/>
    <w:rsid w:val="00463B00"/>
    <w:rsid w:val="00463C94"/>
    <w:rsid w:val="00463C9A"/>
    <w:rsid w:val="00463C9E"/>
    <w:rsid w:val="00463CA5"/>
    <w:rsid w:val="00464FB3"/>
    <w:rsid w:val="0046598F"/>
    <w:rsid w:val="0046677E"/>
    <w:rsid w:val="00466795"/>
    <w:rsid w:val="00466FA7"/>
    <w:rsid w:val="00467247"/>
    <w:rsid w:val="00467DA0"/>
    <w:rsid w:val="004715E3"/>
    <w:rsid w:val="004717AA"/>
    <w:rsid w:val="004717B4"/>
    <w:rsid w:val="0047181B"/>
    <w:rsid w:val="0047261C"/>
    <w:rsid w:val="0047318F"/>
    <w:rsid w:val="004736AC"/>
    <w:rsid w:val="00473936"/>
    <w:rsid w:val="00473E32"/>
    <w:rsid w:val="00473E6E"/>
    <w:rsid w:val="00476FCF"/>
    <w:rsid w:val="00477945"/>
    <w:rsid w:val="00480722"/>
    <w:rsid w:val="004807CF"/>
    <w:rsid w:val="00480E96"/>
    <w:rsid w:val="00482E69"/>
    <w:rsid w:val="004836ED"/>
    <w:rsid w:val="004844C9"/>
    <w:rsid w:val="004854FD"/>
    <w:rsid w:val="00485C76"/>
    <w:rsid w:val="00486A53"/>
    <w:rsid w:val="00486B99"/>
    <w:rsid w:val="00486FE9"/>
    <w:rsid w:val="0048719E"/>
    <w:rsid w:val="00487691"/>
    <w:rsid w:val="004878DC"/>
    <w:rsid w:val="00487D31"/>
    <w:rsid w:val="00491285"/>
    <w:rsid w:val="0049147E"/>
    <w:rsid w:val="00491B67"/>
    <w:rsid w:val="00492E8E"/>
    <w:rsid w:val="0049318B"/>
    <w:rsid w:val="0049461B"/>
    <w:rsid w:val="00494C0D"/>
    <w:rsid w:val="0049509D"/>
    <w:rsid w:val="00496A2D"/>
    <w:rsid w:val="00497131"/>
    <w:rsid w:val="004974F7"/>
    <w:rsid w:val="00497C73"/>
    <w:rsid w:val="004A2421"/>
    <w:rsid w:val="004A244C"/>
    <w:rsid w:val="004A35FF"/>
    <w:rsid w:val="004A3988"/>
    <w:rsid w:val="004A39DD"/>
    <w:rsid w:val="004A482A"/>
    <w:rsid w:val="004A4DFB"/>
    <w:rsid w:val="004A5011"/>
    <w:rsid w:val="004A52A2"/>
    <w:rsid w:val="004A5A47"/>
    <w:rsid w:val="004A5BFC"/>
    <w:rsid w:val="004A6798"/>
    <w:rsid w:val="004A6849"/>
    <w:rsid w:val="004A6B8E"/>
    <w:rsid w:val="004A70B8"/>
    <w:rsid w:val="004A7A3E"/>
    <w:rsid w:val="004A7AA5"/>
    <w:rsid w:val="004B0716"/>
    <w:rsid w:val="004B131B"/>
    <w:rsid w:val="004B169C"/>
    <w:rsid w:val="004B20CE"/>
    <w:rsid w:val="004B274A"/>
    <w:rsid w:val="004B2E7E"/>
    <w:rsid w:val="004B3077"/>
    <w:rsid w:val="004B3B5B"/>
    <w:rsid w:val="004B412D"/>
    <w:rsid w:val="004B51B9"/>
    <w:rsid w:val="004B551E"/>
    <w:rsid w:val="004B5BA8"/>
    <w:rsid w:val="004B6060"/>
    <w:rsid w:val="004B71E6"/>
    <w:rsid w:val="004B77EF"/>
    <w:rsid w:val="004B791A"/>
    <w:rsid w:val="004C0F0B"/>
    <w:rsid w:val="004C1EB8"/>
    <w:rsid w:val="004C2844"/>
    <w:rsid w:val="004C2AD3"/>
    <w:rsid w:val="004C3668"/>
    <w:rsid w:val="004C36F8"/>
    <w:rsid w:val="004C448B"/>
    <w:rsid w:val="004C4D91"/>
    <w:rsid w:val="004C68FB"/>
    <w:rsid w:val="004C6D48"/>
    <w:rsid w:val="004C72AF"/>
    <w:rsid w:val="004C77D8"/>
    <w:rsid w:val="004C78FC"/>
    <w:rsid w:val="004D01F1"/>
    <w:rsid w:val="004D12C0"/>
    <w:rsid w:val="004D1971"/>
    <w:rsid w:val="004D1B8D"/>
    <w:rsid w:val="004D207C"/>
    <w:rsid w:val="004D2274"/>
    <w:rsid w:val="004D2643"/>
    <w:rsid w:val="004D2BEC"/>
    <w:rsid w:val="004D397C"/>
    <w:rsid w:val="004D3D65"/>
    <w:rsid w:val="004D4875"/>
    <w:rsid w:val="004D51A1"/>
    <w:rsid w:val="004D56F2"/>
    <w:rsid w:val="004D6301"/>
    <w:rsid w:val="004D6335"/>
    <w:rsid w:val="004D70F5"/>
    <w:rsid w:val="004D71C8"/>
    <w:rsid w:val="004D7D2F"/>
    <w:rsid w:val="004D7E2B"/>
    <w:rsid w:val="004E002B"/>
    <w:rsid w:val="004E0A1D"/>
    <w:rsid w:val="004E16BB"/>
    <w:rsid w:val="004E1D08"/>
    <w:rsid w:val="004E21FC"/>
    <w:rsid w:val="004E26C9"/>
    <w:rsid w:val="004E357B"/>
    <w:rsid w:val="004E3E7B"/>
    <w:rsid w:val="004E4795"/>
    <w:rsid w:val="004E4EBD"/>
    <w:rsid w:val="004E5ED2"/>
    <w:rsid w:val="004E60D5"/>
    <w:rsid w:val="004E6B89"/>
    <w:rsid w:val="004E6C6A"/>
    <w:rsid w:val="004E78CC"/>
    <w:rsid w:val="004E7EB3"/>
    <w:rsid w:val="004E7F6A"/>
    <w:rsid w:val="004F0633"/>
    <w:rsid w:val="004F081E"/>
    <w:rsid w:val="004F0D67"/>
    <w:rsid w:val="004F12A7"/>
    <w:rsid w:val="004F1B5C"/>
    <w:rsid w:val="004F2344"/>
    <w:rsid w:val="004F2925"/>
    <w:rsid w:val="004F2F85"/>
    <w:rsid w:val="004F34A4"/>
    <w:rsid w:val="004F3C84"/>
    <w:rsid w:val="004F48F9"/>
    <w:rsid w:val="004F63CE"/>
    <w:rsid w:val="004F6D1E"/>
    <w:rsid w:val="004F6D3F"/>
    <w:rsid w:val="004F6D6B"/>
    <w:rsid w:val="004F6FF2"/>
    <w:rsid w:val="00500558"/>
    <w:rsid w:val="00500808"/>
    <w:rsid w:val="00501823"/>
    <w:rsid w:val="0050209C"/>
    <w:rsid w:val="005025BF"/>
    <w:rsid w:val="00502BA6"/>
    <w:rsid w:val="00505026"/>
    <w:rsid w:val="0050510C"/>
    <w:rsid w:val="0050550C"/>
    <w:rsid w:val="0050585B"/>
    <w:rsid w:val="00505FE1"/>
    <w:rsid w:val="005072F9"/>
    <w:rsid w:val="00510581"/>
    <w:rsid w:val="00510E8F"/>
    <w:rsid w:val="005114FF"/>
    <w:rsid w:val="00511ED0"/>
    <w:rsid w:val="005120CE"/>
    <w:rsid w:val="005121C1"/>
    <w:rsid w:val="00512696"/>
    <w:rsid w:val="00512C30"/>
    <w:rsid w:val="00512E33"/>
    <w:rsid w:val="00513072"/>
    <w:rsid w:val="00513ACC"/>
    <w:rsid w:val="005142E0"/>
    <w:rsid w:val="00514377"/>
    <w:rsid w:val="0051524E"/>
    <w:rsid w:val="00515EA5"/>
    <w:rsid w:val="00515FF2"/>
    <w:rsid w:val="005161D8"/>
    <w:rsid w:val="005162D8"/>
    <w:rsid w:val="0051642E"/>
    <w:rsid w:val="005170B8"/>
    <w:rsid w:val="0051711E"/>
    <w:rsid w:val="0051751E"/>
    <w:rsid w:val="005176FC"/>
    <w:rsid w:val="00517A34"/>
    <w:rsid w:val="005203FF"/>
    <w:rsid w:val="0052056F"/>
    <w:rsid w:val="00520B4B"/>
    <w:rsid w:val="00522B74"/>
    <w:rsid w:val="0052320C"/>
    <w:rsid w:val="00523390"/>
    <w:rsid w:val="00523406"/>
    <w:rsid w:val="00523B6C"/>
    <w:rsid w:val="00523DDE"/>
    <w:rsid w:val="00525A4D"/>
    <w:rsid w:val="00525BAF"/>
    <w:rsid w:val="00525BF9"/>
    <w:rsid w:val="00526E59"/>
    <w:rsid w:val="005309F2"/>
    <w:rsid w:val="00530A8B"/>
    <w:rsid w:val="005311B3"/>
    <w:rsid w:val="00532134"/>
    <w:rsid w:val="005328E4"/>
    <w:rsid w:val="00532E7E"/>
    <w:rsid w:val="00535976"/>
    <w:rsid w:val="00535BD6"/>
    <w:rsid w:val="0053622E"/>
    <w:rsid w:val="00537072"/>
    <w:rsid w:val="005406C6"/>
    <w:rsid w:val="0054092F"/>
    <w:rsid w:val="00541041"/>
    <w:rsid w:val="00541215"/>
    <w:rsid w:val="00541FEB"/>
    <w:rsid w:val="00542360"/>
    <w:rsid w:val="0054651D"/>
    <w:rsid w:val="00547C9D"/>
    <w:rsid w:val="00550221"/>
    <w:rsid w:val="0055027A"/>
    <w:rsid w:val="00550B97"/>
    <w:rsid w:val="0055100E"/>
    <w:rsid w:val="00553E5D"/>
    <w:rsid w:val="00554139"/>
    <w:rsid w:val="005541CC"/>
    <w:rsid w:val="005554DC"/>
    <w:rsid w:val="005557F8"/>
    <w:rsid w:val="00555E71"/>
    <w:rsid w:val="00556F59"/>
    <w:rsid w:val="00557475"/>
    <w:rsid w:val="00557AF2"/>
    <w:rsid w:val="00557D25"/>
    <w:rsid w:val="00557D43"/>
    <w:rsid w:val="005604B3"/>
    <w:rsid w:val="00561B25"/>
    <w:rsid w:val="00561B3A"/>
    <w:rsid w:val="00561C7B"/>
    <w:rsid w:val="00561F9C"/>
    <w:rsid w:val="0056238D"/>
    <w:rsid w:val="00562B34"/>
    <w:rsid w:val="00562CF1"/>
    <w:rsid w:val="005630CF"/>
    <w:rsid w:val="0056318E"/>
    <w:rsid w:val="005635F3"/>
    <w:rsid w:val="00564ACD"/>
    <w:rsid w:val="00565025"/>
    <w:rsid w:val="00565113"/>
    <w:rsid w:val="005660B8"/>
    <w:rsid w:val="00566729"/>
    <w:rsid w:val="005701E9"/>
    <w:rsid w:val="005704B0"/>
    <w:rsid w:val="00570C2D"/>
    <w:rsid w:val="00571033"/>
    <w:rsid w:val="00572004"/>
    <w:rsid w:val="005729FB"/>
    <w:rsid w:val="00572A4E"/>
    <w:rsid w:val="00572EDA"/>
    <w:rsid w:val="00572F7F"/>
    <w:rsid w:val="00573742"/>
    <w:rsid w:val="00574423"/>
    <w:rsid w:val="005747AD"/>
    <w:rsid w:val="00574C8D"/>
    <w:rsid w:val="00574EBC"/>
    <w:rsid w:val="00574F0E"/>
    <w:rsid w:val="005756B6"/>
    <w:rsid w:val="00576A6B"/>
    <w:rsid w:val="00576C98"/>
    <w:rsid w:val="00577BAE"/>
    <w:rsid w:val="00580A64"/>
    <w:rsid w:val="00581F79"/>
    <w:rsid w:val="00582191"/>
    <w:rsid w:val="00582A52"/>
    <w:rsid w:val="00583398"/>
    <w:rsid w:val="00583C71"/>
    <w:rsid w:val="005844B3"/>
    <w:rsid w:val="005849D8"/>
    <w:rsid w:val="005851EF"/>
    <w:rsid w:val="005860E2"/>
    <w:rsid w:val="005864A6"/>
    <w:rsid w:val="00586684"/>
    <w:rsid w:val="0058726D"/>
    <w:rsid w:val="0058786B"/>
    <w:rsid w:val="00587E54"/>
    <w:rsid w:val="00590655"/>
    <w:rsid w:val="00590C3D"/>
    <w:rsid w:val="0059121E"/>
    <w:rsid w:val="00591F91"/>
    <w:rsid w:val="005922A9"/>
    <w:rsid w:val="005928CB"/>
    <w:rsid w:val="00592A6D"/>
    <w:rsid w:val="00592B99"/>
    <w:rsid w:val="00593EF8"/>
    <w:rsid w:val="00594319"/>
    <w:rsid w:val="005944A1"/>
    <w:rsid w:val="00594AEA"/>
    <w:rsid w:val="00594AF9"/>
    <w:rsid w:val="00594D0C"/>
    <w:rsid w:val="00594F02"/>
    <w:rsid w:val="00595633"/>
    <w:rsid w:val="0059715D"/>
    <w:rsid w:val="00597429"/>
    <w:rsid w:val="00597BCB"/>
    <w:rsid w:val="00597D4B"/>
    <w:rsid w:val="005A0149"/>
    <w:rsid w:val="005A01DF"/>
    <w:rsid w:val="005A076B"/>
    <w:rsid w:val="005A10D0"/>
    <w:rsid w:val="005A1DE0"/>
    <w:rsid w:val="005A20EC"/>
    <w:rsid w:val="005A25BB"/>
    <w:rsid w:val="005A2809"/>
    <w:rsid w:val="005A2C51"/>
    <w:rsid w:val="005A32F4"/>
    <w:rsid w:val="005A369B"/>
    <w:rsid w:val="005A5467"/>
    <w:rsid w:val="005A5D89"/>
    <w:rsid w:val="005A5EA9"/>
    <w:rsid w:val="005A60DA"/>
    <w:rsid w:val="005A6B71"/>
    <w:rsid w:val="005A7B6F"/>
    <w:rsid w:val="005A7F5B"/>
    <w:rsid w:val="005B00AC"/>
    <w:rsid w:val="005B03AA"/>
    <w:rsid w:val="005B095E"/>
    <w:rsid w:val="005B0B2A"/>
    <w:rsid w:val="005B11E0"/>
    <w:rsid w:val="005B1FD9"/>
    <w:rsid w:val="005B200B"/>
    <w:rsid w:val="005B2C52"/>
    <w:rsid w:val="005B346C"/>
    <w:rsid w:val="005B439E"/>
    <w:rsid w:val="005B4A17"/>
    <w:rsid w:val="005B4FD4"/>
    <w:rsid w:val="005B5003"/>
    <w:rsid w:val="005B52A8"/>
    <w:rsid w:val="005B5643"/>
    <w:rsid w:val="005B6971"/>
    <w:rsid w:val="005B7AC3"/>
    <w:rsid w:val="005B7F45"/>
    <w:rsid w:val="005C05B5"/>
    <w:rsid w:val="005C07EA"/>
    <w:rsid w:val="005C166F"/>
    <w:rsid w:val="005C1EEC"/>
    <w:rsid w:val="005C2DD1"/>
    <w:rsid w:val="005C3F32"/>
    <w:rsid w:val="005C4840"/>
    <w:rsid w:val="005C4AE9"/>
    <w:rsid w:val="005C4EEA"/>
    <w:rsid w:val="005C5DD3"/>
    <w:rsid w:val="005C60A2"/>
    <w:rsid w:val="005C6240"/>
    <w:rsid w:val="005C629D"/>
    <w:rsid w:val="005C69F7"/>
    <w:rsid w:val="005D0240"/>
    <w:rsid w:val="005D05D9"/>
    <w:rsid w:val="005D0C3F"/>
    <w:rsid w:val="005D0E18"/>
    <w:rsid w:val="005D0E8D"/>
    <w:rsid w:val="005D0F0C"/>
    <w:rsid w:val="005D0F37"/>
    <w:rsid w:val="005D1AAF"/>
    <w:rsid w:val="005D23DA"/>
    <w:rsid w:val="005D2427"/>
    <w:rsid w:val="005D327E"/>
    <w:rsid w:val="005D3BF2"/>
    <w:rsid w:val="005D40C7"/>
    <w:rsid w:val="005D4500"/>
    <w:rsid w:val="005D49F0"/>
    <w:rsid w:val="005D5BDF"/>
    <w:rsid w:val="005D5D5C"/>
    <w:rsid w:val="005D5F0F"/>
    <w:rsid w:val="005D6A46"/>
    <w:rsid w:val="005D6F41"/>
    <w:rsid w:val="005D703C"/>
    <w:rsid w:val="005D7EE1"/>
    <w:rsid w:val="005E02DE"/>
    <w:rsid w:val="005E031C"/>
    <w:rsid w:val="005E067D"/>
    <w:rsid w:val="005E075B"/>
    <w:rsid w:val="005E0A9B"/>
    <w:rsid w:val="005E0B7F"/>
    <w:rsid w:val="005E0D34"/>
    <w:rsid w:val="005E1009"/>
    <w:rsid w:val="005E24C4"/>
    <w:rsid w:val="005E2B07"/>
    <w:rsid w:val="005E3514"/>
    <w:rsid w:val="005E351D"/>
    <w:rsid w:val="005E3B18"/>
    <w:rsid w:val="005E46BD"/>
    <w:rsid w:val="005E494D"/>
    <w:rsid w:val="005F0031"/>
    <w:rsid w:val="005F0DA8"/>
    <w:rsid w:val="005F1CC1"/>
    <w:rsid w:val="005F2389"/>
    <w:rsid w:val="005F30E2"/>
    <w:rsid w:val="005F49AF"/>
    <w:rsid w:val="005F4AC4"/>
    <w:rsid w:val="005F4C99"/>
    <w:rsid w:val="005F4CC8"/>
    <w:rsid w:val="005F6088"/>
    <w:rsid w:val="005F6FEC"/>
    <w:rsid w:val="006000FD"/>
    <w:rsid w:val="00600542"/>
    <w:rsid w:val="0060113F"/>
    <w:rsid w:val="00603638"/>
    <w:rsid w:val="006045F1"/>
    <w:rsid w:val="006057CC"/>
    <w:rsid w:val="00605D3F"/>
    <w:rsid w:val="00605E2C"/>
    <w:rsid w:val="00606A81"/>
    <w:rsid w:val="006075C8"/>
    <w:rsid w:val="00607662"/>
    <w:rsid w:val="00607D35"/>
    <w:rsid w:val="006102E6"/>
    <w:rsid w:val="00610E19"/>
    <w:rsid w:val="006110AB"/>
    <w:rsid w:val="0061154B"/>
    <w:rsid w:val="00611708"/>
    <w:rsid w:val="006117B0"/>
    <w:rsid w:val="00611C5D"/>
    <w:rsid w:val="00611E10"/>
    <w:rsid w:val="00611FB6"/>
    <w:rsid w:val="00614018"/>
    <w:rsid w:val="006143B1"/>
    <w:rsid w:val="00614FD5"/>
    <w:rsid w:val="006154D5"/>
    <w:rsid w:val="00616377"/>
    <w:rsid w:val="00616B43"/>
    <w:rsid w:val="00617A3F"/>
    <w:rsid w:val="00620E66"/>
    <w:rsid w:val="00621B6E"/>
    <w:rsid w:val="00621CA6"/>
    <w:rsid w:val="0062266A"/>
    <w:rsid w:val="00622D6E"/>
    <w:rsid w:val="006235AB"/>
    <w:rsid w:val="006243FE"/>
    <w:rsid w:val="00624D6B"/>
    <w:rsid w:val="00625095"/>
    <w:rsid w:val="006251B5"/>
    <w:rsid w:val="00625464"/>
    <w:rsid w:val="00625BE9"/>
    <w:rsid w:val="006261DF"/>
    <w:rsid w:val="00626444"/>
    <w:rsid w:val="00626A69"/>
    <w:rsid w:val="00626AF1"/>
    <w:rsid w:val="00627368"/>
    <w:rsid w:val="006274E0"/>
    <w:rsid w:val="006278D7"/>
    <w:rsid w:val="006279F9"/>
    <w:rsid w:val="006300A1"/>
    <w:rsid w:val="006313F0"/>
    <w:rsid w:val="0063238D"/>
    <w:rsid w:val="00632891"/>
    <w:rsid w:val="00633A9F"/>
    <w:rsid w:val="00633B97"/>
    <w:rsid w:val="00636399"/>
    <w:rsid w:val="00636A9E"/>
    <w:rsid w:val="00636EA6"/>
    <w:rsid w:val="00637C81"/>
    <w:rsid w:val="00640110"/>
    <w:rsid w:val="006406D5"/>
    <w:rsid w:val="00640803"/>
    <w:rsid w:val="00640F76"/>
    <w:rsid w:val="00642574"/>
    <w:rsid w:val="00642AFA"/>
    <w:rsid w:val="00642EB1"/>
    <w:rsid w:val="00643113"/>
    <w:rsid w:val="00643DD8"/>
    <w:rsid w:val="00644755"/>
    <w:rsid w:val="00646CA8"/>
    <w:rsid w:val="0064701A"/>
    <w:rsid w:val="006470C9"/>
    <w:rsid w:val="006477CC"/>
    <w:rsid w:val="00647E22"/>
    <w:rsid w:val="00647E7F"/>
    <w:rsid w:val="00647FE7"/>
    <w:rsid w:val="0065033F"/>
    <w:rsid w:val="00651318"/>
    <w:rsid w:val="00651C60"/>
    <w:rsid w:val="006528AA"/>
    <w:rsid w:val="006528BA"/>
    <w:rsid w:val="00653B0A"/>
    <w:rsid w:val="00653D72"/>
    <w:rsid w:val="00654469"/>
    <w:rsid w:val="006546F3"/>
    <w:rsid w:val="00654EF3"/>
    <w:rsid w:val="00656FD8"/>
    <w:rsid w:val="00657095"/>
    <w:rsid w:val="00657176"/>
    <w:rsid w:val="00660858"/>
    <w:rsid w:val="006608CD"/>
    <w:rsid w:val="00661075"/>
    <w:rsid w:val="006613BD"/>
    <w:rsid w:val="00661507"/>
    <w:rsid w:val="0066235B"/>
    <w:rsid w:val="0066425A"/>
    <w:rsid w:val="00665EC8"/>
    <w:rsid w:val="00666591"/>
    <w:rsid w:val="00667EB6"/>
    <w:rsid w:val="00670B49"/>
    <w:rsid w:val="00672C93"/>
    <w:rsid w:val="00672CE6"/>
    <w:rsid w:val="00672F05"/>
    <w:rsid w:val="0067354F"/>
    <w:rsid w:val="0067374F"/>
    <w:rsid w:val="00673AB2"/>
    <w:rsid w:val="00673F42"/>
    <w:rsid w:val="0067426C"/>
    <w:rsid w:val="00675028"/>
    <w:rsid w:val="00675FD9"/>
    <w:rsid w:val="00677843"/>
    <w:rsid w:val="00677E93"/>
    <w:rsid w:val="0068071F"/>
    <w:rsid w:val="006820A3"/>
    <w:rsid w:val="00682D08"/>
    <w:rsid w:val="0068345E"/>
    <w:rsid w:val="006837E1"/>
    <w:rsid w:val="0068383F"/>
    <w:rsid w:val="006845CE"/>
    <w:rsid w:val="00684E45"/>
    <w:rsid w:val="00684E7F"/>
    <w:rsid w:val="0068517C"/>
    <w:rsid w:val="006852E7"/>
    <w:rsid w:val="006856B5"/>
    <w:rsid w:val="0068575B"/>
    <w:rsid w:val="00686D43"/>
    <w:rsid w:val="00686DD6"/>
    <w:rsid w:val="00690295"/>
    <w:rsid w:val="00690A6D"/>
    <w:rsid w:val="00691F19"/>
    <w:rsid w:val="0069253D"/>
    <w:rsid w:val="0069285D"/>
    <w:rsid w:val="006929CE"/>
    <w:rsid w:val="00692E3E"/>
    <w:rsid w:val="00693566"/>
    <w:rsid w:val="0069364E"/>
    <w:rsid w:val="006956C1"/>
    <w:rsid w:val="00695AAC"/>
    <w:rsid w:val="00695E0E"/>
    <w:rsid w:val="006974FF"/>
    <w:rsid w:val="006A0EB8"/>
    <w:rsid w:val="006A11FD"/>
    <w:rsid w:val="006A166C"/>
    <w:rsid w:val="006A1670"/>
    <w:rsid w:val="006A23E6"/>
    <w:rsid w:val="006A3F4B"/>
    <w:rsid w:val="006A474F"/>
    <w:rsid w:val="006A4C44"/>
    <w:rsid w:val="006A57AB"/>
    <w:rsid w:val="006A5B4B"/>
    <w:rsid w:val="006A5DE9"/>
    <w:rsid w:val="006A67FD"/>
    <w:rsid w:val="006A6A47"/>
    <w:rsid w:val="006A6D05"/>
    <w:rsid w:val="006A7F2B"/>
    <w:rsid w:val="006A7F66"/>
    <w:rsid w:val="006B0768"/>
    <w:rsid w:val="006B08EB"/>
    <w:rsid w:val="006B0A8F"/>
    <w:rsid w:val="006B125A"/>
    <w:rsid w:val="006B1E72"/>
    <w:rsid w:val="006B28BC"/>
    <w:rsid w:val="006B35A4"/>
    <w:rsid w:val="006B3D35"/>
    <w:rsid w:val="006B434F"/>
    <w:rsid w:val="006B4844"/>
    <w:rsid w:val="006B567C"/>
    <w:rsid w:val="006B5E06"/>
    <w:rsid w:val="006B657A"/>
    <w:rsid w:val="006B6C22"/>
    <w:rsid w:val="006B6EC2"/>
    <w:rsid w:val="006B6FF6"/>
    <w:rsid w:val="006B7138"/>
    <w:rsid w:val="006B79EA"/>
    <w:rsid w:val="006C00FF"/>
    <w:rsid w:val="006C0653"/>
    <w:rsid w:val="006C0992"/>
    <w:rsid w:val="006C0DE6"/>
    <w:rsid w:val="006C16E9"/>
    <w:rsid w:val="006C204D"/>
    <w:rsid w:val="006C20A7"/>
    <w:rsid w:val="006C228F"/>
    <w:rsid w:val="006C2897"/>
    <w:rsid w:val="006C2AA2"/>
    <w:rsid w:val="006C2F4A"/>
    <w:rsid w:val="006C3126"/>
    <w:rsid w:val="006C3891"/>
    <w:rsid w:val="006C4922"/>
    <w:rsid w:val="006C4EBE"/>
    <w:rsid w:val="006C4F3E"/>
    <w:rsid w:val="006C544B"/>
    <w:rsid w:val="006C54BA"/>
    <w:rsid w:val="006C6041"/>
    <w:rsid w:val="006C65E2"/>
    <w:rsid w:val="006C6CD0"/>
    <w:rsid w:val="006C772C"/>
    <w:rsid w:val="006C7B69"/>
    <w:rsid w:val="006D0E97"/>
    <w:rsid w:val="006D2782"/>
    <w:rsid w:val="006D2A7A"/>
    <w:rsid w:val="006D3767"/>
    <w:rsid w:val="006D3D9E"/>
    <w:rsid w:val="006D475F"/>
    <w:rsid w:val="006D4E70"/>
    <w:rsid w:val="006D5D32"/>
    <w:rsid w:val="006D6C74"/>
    <w:rsid w:val="006D6E1F"/>
    <w:rsid w:val="006D6F0B"/>
    <w:rsid w:val="006D76D5"/>
    <w:rsid w:val="006D7A16"/>
    <w:rsid w:val="006D7AAD"/>
    <w:rsid w:val="006D7C27"/>
    <w:rsid w:val="006E1603"/>
    <w:rsid w:val="006E1827"/>
    <w:rsid w:val="006E1D03"/>
    <w:rsid w:val="006E2089"/>
    <w:rsid w:val="006E26A4"/>
    <w:rsid w:val="006E2AA5"/>
    <w:rsid w:val="006E2EC8"/>
    <w:rsid w:val="006F1097"/>
    <w:rsid w:val="006F1470"/>
    <w:rsid w:val="006F1DB6"/>
    <w:rsid w:val="006F1FD1"/>
    <w:rsid w:val="006F27D3"/>
    <w:rsid w:val="006F2C08"/>
    <w:rsid w:val="006F2C9E"/>
    <w:rsid w:val="006F2F52"/>
    <w:rsid w:val="006F3321"/>
    <w:rsid w:val="006F34AC"/>
    <w:rsid w:val="006F369C"/>
    <w:rsid w:val="006F3BE8"/>
    <w:rsid w:val="006F4600"/>
    <w:rsid w:val="006F5268"/>
    <w:rsid w:val="006F6853"/>
    <w:rsid w:val="006F70AC"/>
    <w:rsid w:val="006F71C2"/>
    <w:rsid w:val="006F7295"/>
    <w:rsid w:val="006F78F4"/>
    <w:rsid w:val="006F7BFB"/>
    <w:rsid w:val="00700473"/>
    <w:rsid w:val="0070070F"/>
    <w:rsid w:val="00700C5D"/>
    <w:rsid w:val="00701FB2"/>
    <w:rsid w:val="00702CFD"/>
    <w:rsid w:val="00703477"/>
    <w:rsid w:val="00703E78"/>
    <w:rsid w:val="0070465C"/>
    <w:rsid w:val="00704BB7"/>
    <w:rsid w:val="00704BEE"/>
    <w:rsid w:val="00705595"/>
    <w:rsid w:val="007058BC"/>
    <w:rsid w:val="007066EC"/>
    <w:rsid w:val="0070778D"/>
    <w:rsid w:val="00710591"/>
    <w:rsid w:val="00710DDE"/>
    <w:rsid w:val="00711051"/>
    <w:rsid w:val="00712A47"/>
    <w:rsid w:val="007138E5"/>
    <w:rsid w:val="00714562"/>
    <w:rsid w:val="00714A71"/>
    <w:rsid w:val="00715D43"/>
    <w:rsid w:val="00716837"/>
    <w:rsid w:val="007213F5"/>
    <w:rsid w:val="00721671"/>
    <w:rsid w:val="00722097"/>
    <w:rsid w:val="007225F2"/>
    <w:rsid w:val="00723099"/>
    <w:rsid w:val="007234A8"/>
    <w:rsid w:val="00724D23"/>
    <w:rsid w:val="007255EF"/>
    <w:rsid w:val="00725A9B"/>
    <w:rsid w:val="00730398"/>
    <w:rsid w:val="0073047B"/>
    <w:rsid w:val="0073082C"/>
    <w:rsid w:val="00730B21"/>
    <w:rsid w:val="007317FD"/>
    <w:rsid w:val="007319AC"/>
    <w:rsid w:val="00731A41"/>
    <w:rsid w:val="00731A4F"/>
    <w:rsid w:val="00731FA6"/>
    <w:rsid w:val="007325F4"/>
    <w:rsid w:val="00733FEF"/>
    <w:rsid w:val="007349B8"/>
    <w:rsid w:val="00734A15"/>
    <w:rsid w:val="007355FE"/>
    <w:rsid w:val="007356B7"/>
    <w:rsid w:val="007363AB"/>
    <w:rsid w:val="00736713"/>
    <w:rsid w:val="00736896"/>
    <w:rsid w:val="00736A73"/>
    <w:rsid w:val="00737DF2"/>
    <w:rsid w:val="00737E07"/>
    <w:rsid w:val="00740596"/>
    <w:rsid w:val="00740CC2"/>
    <w:rsid w:val="007420FA"/>
    <w:rsid w:val="00742C51"/>
    <w:rsid w:val="00743839"/>
    <w:rsid w:val="00744003"/>
    <w:rsid w:val="007442DA"/>
    <w:rsid w:val="00744501"/>
    <w:rsid w:val="007449EA"/>
    <w:rsid w:val="0074556A"/>
    <w:rsid w:val="007463C8"/>
    <w:rsid w:val="00746BF3"/>
    <w:rsid w:val="007472D4"/>
    <w:rsid w:val="007509D6"/>
    <w:rsid w:val="00750D4C"/>
    <w:rsid w:val="00750E90"/>
    <w:rsid w:val="007511AA"/>
    <w:rsid w:val="007517FC"/>
    <w:rsid w:val="0075193C"/>
    <w:rsid w:val="0075210F"/>
    <w:rsid w:val="007524F1"/>
    <w:rsid w:val="00752671"/>
    <w:rsid w:val="00752689"/>
    <w:rsid w:val="007527D3"/>
    <w:rsid w:val="00752EF7"/>
    <w:rsid w:val="00752F20"/>
    <w:rsid w:val="007540E5"/>
    <w:rsid w:val="00754F84"/>
    <w:rsid w:val="00754F96"/>
    <w:rsid w:val="00754FEA"/>
    <w:rsid w:val="00755948"/>
    <w:rsid w:val="00755B25"/>
    <w:rsid w:val="00760473"/>
    <w:rsid w:val="0076087A"/>
    <w:rsid w:val="00760948"/>
    <w:rsid w:val="00760AAE"/>
    <w:rsid w:val="007612E3"/>
    <w:rsid w:val="007617BF"/>
    <w:rsid w:val="00761D1F"/>
    <w:rsid w:val="00761F57"/>
    <w:rsid w:val="00761F96"/>
    <w:rsid w:val="007632E0"/>
    <w:rsid w:val="0076364C"/>
    <w:rsid w:val="0076381B"/>
    <w:rsid w:val="007641C1"/>
    <w:rsid w:val="0076446F"/>
    <w:rsid w:val="00764E79"/>
    <w:rsid w:val="00765202"/>
    <w:rsid w:val="00765AB1"/>
    <w:rsid w:val="00766775"/>
    <w:rsid w:val="00766D7A"/>
    <w:rsid w:val="00767BBE"/>
    <w:rsid w:val="00767BD7"/>
    <w:rsid w:val="00770239"/>
    <w:rsid w:val="00770B78"/>
    <w:rsid w:val="0077191F"/>
    <w:rsid w:val="0077254E"/>
    <w:rsid w:val="00772B10"/>
    <w:rsid w:val="007732BC"/>
    <w:rsid w:val="00774139"/>
    <w:rsid w:val="00774EB8"/>
    <w:rsid w:val="00775737"/>
    <w:rsid w:val="00775887"/>
    <w:rsid w:val="00775E76"/>
    <w:rsid w:val="00776958"/>
    <w:rsid w:val="007769F8"/>
    <w:rsid w:val="0077750F"/>
    <w:rsid w:val="0078030D"/>
    <w:rsid w:val="00781374"/>
    <w:rsid w:val="00782390"/>
    <w:rsid w:val="007823BF"/>
    <w:rsid w:val="00782564"/>
    <w:rsid w:val="007826BA"/>
    <w:rsid w:val="007826C1"/>
    <w:rsid w:val="00782882"/>
    <w:rsid w:val="00783012"/>
    <w:rsid w:val="0078370C"/>
    <w:rsid w:val="00783E12"/>
    <w:rsid w:val="0078451E"/>
    <w:rsid w:val="007845A6"/>
    <w:rsid w:val="00784C03"/>
    <w:rsid w:val="00785B31"/>
    <w:rsid w:val="00785DDD"/>
    <w:rsid w:val="0078610A"/>
    <w:rsid w:val="00786222"/>
    <w:rsid w:val="0078635F"/>
    <w:rsid w:val="0078658A"/>
    <w:rsid w:val="00786719"/>
    <w:rsid w:val="0078691B"/>
    <w:rsid w:val="00786C40"/>
    <w:rsid w:val="00786DF3"/>
    <w:rsid w:val="00787243"/>
    <w:rsid w:val="00787607"/>
    <w:rsid w:val="00787639"/>
    <w:rsid w:val="007878E6"/>
    <w:rsid w:val="00787A4E"/>
    <w:rsid w:val="00787B3A"/>
    <w:rsid w:val="007904DC"/>
    <w:rsid w:val="00790C6D"/>
    <w:rsid w:val="00790CF8"/>
    <w:rsid w:val="00791041"/>
    <w:rsid w:val="0079187E"/>
    <w:rsid w:val="00791EB4"/>
    <w:rsid w:val="007925B9"/>
    <w:rsid w:val="00792808"/>
    <w:rsid w:val="00794045"/>
    <w:rsid w:val="007941F0"/>
    <w:rsid w:val="007948B2"/>
    <w:rsid w:val="00795729"/>
    <w:rsid w:val="00795EDF"/>
    <w:rsid w:val="00796011"/>
    <w:rsid w:val="007963BF"/>
    <w:rsid w:val="00797931"/>
    <w:rsid w:val="00797AE7"/>
    <w:rsid w:val="00797E41"/>
    <w:rsid w:val="007A0607"/>
    <w:rsid w:val="007A0A10"/>
    <w:rsid w:val="007A0B36"/>
    <w:rsid w:val="007A0F3B"/>
    <w:rsid w:val="007A15F7"/>
    <w:rsid w:val="007A2464"/>
    <w:rsid w:val="007A3D3B"/>
    <w:rsid w:val="007A3D68"/>
    <w:rsid w:val="007A4BE6"/>
    <w:rsid w:val="007A5106"/>
    <w:rsid w:val="007A574C"/>
    <w:rsid w:val="007A59E3"/>
    <w:rsid w:val="007A5DAD"/>
    <w:rsid w:val="007A5DFD"/>
    <w:rsid w:val="007A6A14"/>
    <w:rsid w:val="007A7FB0"/>
    <w:rsid w:val="007B01B5"/>
    <w:rsid w:val="007B036D"/>
    <w:rsid w:val="007B0B56"/>
    <w:rsid w:val="007B0EA5"/>
    <w:rsid w:val="007B14A7"/>
    <w:rsid w:val="007B2010"/>
    <w:rsid w:val="007B3240"/>
    <w:rsid w:val="007B32E6"/>
    <w:rsid w:val="007B3C52"/>
    <w:rsid w:val="007B4030"/>
    <w:rsid w:val="007B45DA"/>
    <w:rsid w:val="007B4C07"/>
    <w:rsid w:val="007B689A"/>
    <w:rsid w:val="007B6CFB"/>
    <w:rsid w:val="007B7360"/>
    <w:rsid w:val="007C02F3"/>
    <w:rsid w:val="007C0A3E"/>
    <w:rsid w:val="007C0BE8"/>
    <w:rsid w:val="007C1461"/>
    <w:rsid w:val="007C21FD"/>
    <w:rsid w:val="007C2AE3"/>
    <w:rsid w:val="007C3317"/>
    <w:rsid w:val="007C3502"/>
    <w:rsid w:val="007C397D"/>
    <w:rsid w:val="007C3AF9"/>
    <w:rsid w:val="007C4454"/>
    <w:rsid w:val="007C4E73"/>
    <w:rsid w:val="007C509D"/>
    <w:rsid w:val="007C5299"/>
    <w:rsid w:val="007C5979"/>
    <w:rsid w:val="007C646D"/>
    <w:rsid w:val="007C6C31"/>
    <w:rsid w:val="007C6CB2"/>
    <w:rsid w:val="007C6D7A"/>
    <w:rsid w:val="007C6FB5"/>
    <w:rsid w:val="007C75C8"/>
    <w:rsid w:val="007C7723"/>
    <w:rsid w:val="007C7784"/>
    <w:rsid w:val="007C7F3A"/>
    <w:rsid w:val="007D042B"/>
    <w:rsid w:val="007D0867"/>
    <w:rsid w:val="007D0E4A"/>
    <w:rsid w:val="007D11C7"/>
    <w:rsid w:val="007D19C5"/>
    <w:rsid w:val="007D2013"/>
    <w:rsid w:val="007D307A"/>
    <w:rsid w:val="007D33A0"/>
    <w:rsid w:val="007D382B"/>
    <w:rsid w:val="007D385E"/>
    <w:rsid w:val="007D42A1"/>
    <w:rsid w:val="007D48D5"/>
    <w:rsid w:val="007D4A7E"/>
    <w:rsid w:val="007D4D76"/>
    <w:rsid w:val="007D517B"/>
    <w:rsid w:val="007D5C4D"/>
    <w:rsid w:val="007D7050"/>
    <w:rsid w:val="007D7829"/>
    <w:rsid w:val="007D7CBA"/>
    <w:rsid w:val="007D7D22"/>
    <w:rsid w:val="007E02F2"/>
    <w:rsid w:val="007E08A6"/>
    <w:rsid w:val="007E16B3"/>
    <w:rsid w:val="007E1DE3"/>
    <w:rsid w:val="007E2010"/>
    <w:rsid w:val="007E2A80"/>
    <w:rsid w:val="007E39FF"/>
    <w:rsid w:val="007E3DB8"/>
    <w:rsid w:val="007E4D02"/>
    <w:rsid w:val="007E556F"/>
    <w:rsid w:val="007E5C4D"/>
    <w:rsid w:val="007E5FBD"/>
    <w:rsid w:val="007E6785"/>
    <w:rsid w:val="007E6B83"/>
    <w:rsid w:val="007F0713"/>
    <w:rsid w:val="007F123E"/>
    <w:rsid w:val="007F1BD9"/>
    <w:rsid w:val="007F2211"/>
    <w:rsid w:val="007F2410"/>
    <w:rsid w:val="007F286F"/>
    <w:rsid w:val="007F295D"/>
    <w:rsid w:val="007F2E3F"/>
    <w:rsid w:val="007F2FF2"/>
    <w:rsid w:val="007F3C91"/>
    <w:rsid w:val="007F6886"/>
    <w:rsid w:val="007F6C47"/>
    <w:rsid w:val="007F7258"/>
    <w:rsid w:val="007F79D6"/>
    <w:rsid w:val="007F7F77"/>
    <w:rsid w:val="007F7F7B"/>
    <w:rsid w:val="008001B4"/>
    <w:rsid w:val="00800513"/>
    <w:rsid w:val="00800A85"/>
    <w:rsid w:val="0080117A"/>
    <w:rsid w:val="00802400"/>
    <w:rsid w:val="00802936"/>
    <w:rsid w:val="00802E7E"/>
    <w:rsid w:val="00803846"/>
    <w:rsid w:val="00803C01"/>
    <w:rsid w:val="00804AFE"/>
    <w:rsid w:val="00804D31"/>
    <w:rsid w:val="00804F51"/>
    <w:rsid w:val="0080577D"/>
    <w:rsid w:val="00805807"/>
    <w:rsid w:val="00805850"/>
    <w:rsid w:val="00805F21"/>
    <w:rsid w:val="00806229"/>
    <w:rsid w:val="00806B15"/>
    <w:rsid w:val="00806D4C"/>
    <w:rsid w:val="008072A3"/>
    <w:rsid w:val="00807571"/>
    <w:rsid w:val="008078CD"/>
    <w:rsid w:val="00807F81"/>
    <w:rsid w:val="008104A5"/>
    <w:rsid w:val="0081139D"/>
    <w:rsid w:val="008119ED"/>
    <w:rsid w:val="00812448"/>
    <w:rsid w:val="00812D7B"/>
    <w:rsid w:val="00813466"/>
    <w:rsid w:val="00813D8D"/>
    <w:rsid w:val="0081404B"/>
    <w:rsid w:val="0081462F"/>
    <w:rsid w:val="00814846"/>
    <w:rsid w:val="00814CCA"/>
    <w:rsid w:val="008156FE"/>
    <w:rsid w:val="00815912"/>
    <w:rsid w:val="008166BC"/>
    <w:rsid w:val="00820358"/>
    <w:rsid w:val="00820B4F"/>
    <w:rsid w:val="00820B76"/>
    <w:rsid w:val="00820D4D"/>
    <w:rsid w:val="008223EA"/>
    <w:rsid w:val="008232C1"/>
    <w:rsid w:val="00823811"/>
    <w:rsid w:val="00825290"/>
    <w:rsid w:val="0082564E"/>
    <w:rsid w:val="00825F42"/>
    <w:rsid w:val="0082637E"/>
    <w:rsid w:val="00826ADC"/>
    <w:rsid w:val="008305D3"/>
    <w:rsid w:val="008307FF"/>
    <w:rsid w:val="00830AE6"/>
    <w:rsid w:val="00831769"/>
    <w:rsid w:val="00832834"/>
    <w:rsid w:val="0083345B"/>
    <w:rsid w:val="00834E4D"/>
    <w:rsid w:val="00835946"/>
    <w:rsid w:val="00836A11"/>
    <w:rsid w:val="00836EA3"/>
    <w:rsid w:val="00836FD4"/>
    <w:rsid w:val="00837BCB"/>
    <w:rsid w:val="00840C64"/>
    <w:rsid w:val="00841DC2"/>
    <w:rsid w:val="008440DA"/>
    <w:rsid w:val="0084449E"/>
    <w:rsid w:val="00844C12"/>
    <w:rsid w:val="00845453"/>
    <w:rsid w:val="008455E9"/>
    <w:rsid w:val="008456EE"/>
    <w:rsid w:val="00845C32"/>
    <w:rsid w:val="00845FD3"/>
    <w:rsid w:val="00846F81"/>
    <w:rsid w:val="00847976"/>
    <w:rsid w:val="00847F5F"/>
    <w:rsid w:val="008501DE"/>
    <w:rsid w:val="008505BF"/>
    <w:rsid w:val="00850B8D"/>
    <w:rsid w:val="00850F63"/>
    <w:rsid w:val="0085165E"/>
    <w:rsid w:val="008516A6"/>
    <w:rsid w:val="00851B39"/>
    <w:rsid w:val="00851F84"/>
    <w:rsid w:val="00853AA6"/>
    <w:rsid w:val="00854AA8"/>
    <w:rsid w:val="00854D24"/>
    <w:rsid w:val="0085531A"/>
    <w:rsid w:val="008559A3"/>
    <w:rsid w:val="0085690D"/>
    <w:rsid w:val="0085691C"/>
    <w:rsid w:val="00856ABA"/>
    <w:rsid w:val="00856B3F"/>
    <w:rsid w:val="00857243"/>
    <w:rsid w:val="00857E6E"/>
    <w:rsid w:val="008604B0"/>
    <w:rsid w:val="00860780"/>
    <w:rsid w:val="008616BA"/>
    <w:rsid w:val="00861A7F"/>
    <w:rsid w:val="00862CEC"/>
    <w:rsid w:val="008630F7"/>
    <w:rsid w:val="00863A75"/>
    <w:rsid w:val="00863D61"/>
    <w:rsid w:val="00863D8C"/>
    <w:rsid w:val="00864007"/>
    <w:rsid w:val="008654D6"/>
    <w:rsid w:val="008660D4"/>
    <w:rsid w:val="008663E4"/>
    <w:rsid w:val="00866B05"/>
    <w:rsid w:val="00866D60"/>
    <w:rsid w:val="00867235"/>
    <w:rsid w:val="00867A0E"/>
    <w:rsid w:val="00870415"/>
    <w:rsid w:val="00871503"/>
    <w:rsid w:val="00871EFB"/>
    <w:rsid w:val="0087202D"/>
    <w:rsid w:val="00873A2C"/>
    <w:rsid w:val="00873D77"/>
    <w:rsid w:val="00874378"/>
    <w:rsid w:val="008756B4"/>
    <w:rsid w:val="0087670A"/>
    <w:rsid w:val="00876A04"/>
    <w:rsid w:val="0088002B"/>
    <w:rsid w:val="00880A1D"/>
    <w:rsid w:val="00880BC7"/>
    <w:rsid w:val="00882B21"/>
    <w:rsid w:val="00882C89"/>
    <w:rsid w:val="0088303E"/>
    <w:rsid w:val="00883130"/>
    <w:rsid w:val="0088447B"/>
    <w:rsid w:val="00884A9F"/>
    <w:rsid w:val="00884C04"/>
    <w:rsid w:val="008873F9"/>
    <w:rsid w:val="00887502"/>
    <w:rsid w:val="0088750D"/>
    <w:rsid w:val="00887C15"/>
    <w:rsid w:val="008913D9"/>
    <w:rsid w:val="008913F0"/>
    <w:rsid w:val="00892393"/>
    <w:rsid w:val="00892FA0"/>
    <w:rsid w:val="00893179"/>
    <w:rsid w:val="00893AFA"/>
    <w:rsid w:val="008948EF"/>
    <w:rsid w:val="00894A51"/>
    <w:rsid w:val="00894D02"/>
    <w:rsid w:val="00894DC7"/>
    <w:rsid w:val="00895D8E"/>
    <w:rsid w:val="008963C6"/>
    <w:rsid w:val="008A1313"/>
    <w:rsid w:val="008A1901"/>
    <w:rsid w:val="008A1AB8"/>
    <w:rsid w:val="008A1C37"/>
    <w:rsid w:val="008A293C"/>
    <w:rsid w:val="008A2A5E"/>
    <w:rsid w:val="008A2BB0"/>
    <w:rsid w:val="008A2DC2"/>
    <w:rsid w:val="008A2F4B"/>
    <w:rsid w:val="008A339E"/>
    <w:rsid w:val="008A3ECE"/>
    <w:rsid w:val="008A49D2"/>
    <w:rsid w:val="008A4AA8"/>
    <w:rsid w:val="008A4ED4"/>
    <w:rsid w:val="008A50A6"/>
    <w:rsid w:val="008A590B"/>
    <w:rsid w:val="008A6D31"/>
    <w:rsid w:val="008A6DA5"/>
    <w:rsid w:val="008A6E18"/>
    <w:rsid w:val="008A7DEE"/>
    <w:rsid w:val="008A7FFA"/>
    <w:rsid w:val="008B0BDA"/>
    <w:rsid w:val="008B0BFE"/>
    <w:rsid w:val="008B11BC"/>
    <w:rsid w:val="008B1231"/>
    <w:rsid w:val="008B1D81"/>
    <w:rsid w:val="008B1DD8"/>
    <w:rsid w:val="008B2337"/>
    <w:rsid w:val="008B276B"/>
    <w:rsid w:val="008B29F5"/>
    <w:rsid w:val="008B41B1"/>
    <w:rsid w:val="008B549F"/>
    <w:rsid w:val="008B72C0"/>
    <w:rsid w:val="008C078F"/>
    <w:rsid w:val="008C087E"/>
    <w:rsid w:val="008C096B"/>
    <w:rsid w:val="008C19C8"/>
    <w:rsid w:val="008C1C57"/>
    <w:rsid w:val="008C2081"/>
    <w:rsid w:val="008C2C76"/>
    <w:rsid w:val="008C3212"/>
    <w:rsid w:val="008C3500"/>
    <w:rsid w:val="008C36FA"/>
    <w:rsid w:val="008C39B2"/>
    <w:rsid w:val="008C4207"/>
    <w:rsid w:val="008C4A9C"/>
    <w:rsid w:val="008C50AE"/>
    <w:rsid w:val="008C52CE"/>
    <w:rsid w:val="008C6916"/>
    <w:rsid w:val="008C6F9F"/>
    <w:rsid w:val="008C71FE"/>
    <w:rsid w:val="008C7260"/>
    <w:rsid w:val="008D0BAE"/>
    <w:rsid w:val="008D0D10"/>
    <w:rsid w:val="008D0EDE"/>
    <w:rsid w:val="008D111B"/>
    <w:rsid w:val="008D23C4"/>
    <w:rsid w:val="008D25EB"/>
    <w:rsid w:val="008D267A"/>
    <w:rsid w:val="008D310F"/>
    <w:rsid w:val="008D3281"/>
    <w:rsid w:val="008D438F"/>
    <w:rsid w:val="008D5221"/>
    <w:rsid w:val="008D5719"/>
    <w:rsid w:val="008D5BED"/>
    <w:rsid w:val="008E0234"/>
    <w:rsid w:val="008E04BB"/>
    <w:rsid w:val="008E18D6"/>
    <w:rsid w:val="008E1BB3"/>
    <w:rsid w:val="008E1C0A"/>
    <w:rsid w:val="008E2993"/>
    <w:rsid w:val="008E3A8C"/>
    <w:rsid w:val="008E3DBA"/>
    <w:rsid w:val="008E47C0"/>
    <w:rsid w:val="008E47CE"/>
    <w:rsid w:val="008E4D1A"/>
    <w:rsid w:val="008E5373"/>
    <w:rsid w:val="008E5B3E"/>
    <w:rsid w:val="008E5D1C"/>
    <w:rsid w:val="008E5DF7"/>
    <w:rsid w:val="008E6322"/>
    <w:rsid w:val="008E6844"/>
    <w:rsid w:val="008E77C8"/>
    <w:rsid w:val="008F0008"/>
    <w:rsid w:val="008F003B"/>
    <w:rsid w:val="008F1229"/>
    <w:rsid w:val="008F17DF"/>
    <w:rsid w:val="008F20FC"/>
    <w:rsid w:val="008F3217"/>
    <w:rsid w:val="008F3981"/>
    <w:rsid w:val="008F3BC5"/>
    <w:rsid w:val="008F3C2F"/>
    <w:rsid w:val="008F3FE7"/>
    <w:rsid w:val="008F42E4"/>
    <w:rsid w:val="008F4636"/>
    <w:rsid w:val="008F470C"/>
    <w:rsid w:val="008F545C"/>
    <w:rsid w:val="008F5999"/>
    <w:rsid w:val="008F68BE"/>
    <w:rsid w:val="008F69C3"/>
    <w:rsid w:val="00900448"/>
    <w:rsid w:val="00901150"/>
    <w:rsid w:val="0090133C"/>
    <w:rsid w:val="009013E2"/>
    <w:rsid w:val="00901410"/>
    <w:rsid w:val="00901B3C"/>
    <w:rsid w:val="00902510"/>
    <w:rsid w:val="00902956"/>
    <w:rsid w:val="009035CE"/>
    <w:rsid w:val="00903DAA"/>
    <w:rsid w:val="00905001"/>
    <w:rsid w:val="009053D5"/>
    <w:rsid w:val="0090552A"/>
    <w:rsid w:val="0090594D"/>
    <w:rsid w:val="00905C5B"/>
    <w:rsid w:val="00906377"/>
    <w:rsid w:val="00906613"/>
    <w:rsid w:val="00906E43"/>
    <w:rsid w:val="00906E7C"/>
    <w:rsid w:val="0090718E"/>
    <w:rsid w:val="009100AD"/>
    <w:rsid w:val="009100EB"/>
    <w:rsid w:val="00910883"/>
    <w:rsid w:val="00910EE2"/>
    <w:rsid w:val="009113D8"/>
    <w:rsid w:val="00911A52"/>
    <w:rsid w:val="00911AF6"/>
    <w:rsid w:val="00911DDA"/>
    <w:rsid w:val="0091206C"/>
    <w:rsid w:val="0091224D"/>
    <w:rsid w:val="00912342"/>
    <w:rsid w:val="00913193"/>
    <w:rsid w:val="00913914"/>
    <w:rsid w:val="009143DC"/>
    <w:rsid w:val="00914AEC"/>
    <w:rsid w:val="00914EDE"/>
    <w:rsid w:val="00915471"/>
    <w:rsid w:val="00915A63"/>
    <w:rsid w:val="00915D2C"/>
    <w:rsid w:val="00915FDA"/>
    <w:rsid w:val="009162D1"/>
    <w:rsid w:val="009167F5"/>
    <w:rsid w:val="00916CD9"/>
    <w:rsid w:val="00916E04"/>
    <w:rsid w:val="00917244"/>
    <w:rsid w:val="009178A7"/>
    <w:rsid w:val="0092052E"/>
    <w:rsid w:val="009206D9"/>
    <w:rsid w:val="009217E8"/>
    <w:rsid w:val="009225E4"/>
    <w:rsid w:val="00922CE0"/>
    <w:rsid w:val="00922D15"/>
    <w:rsid w:val="00924070"/>
    <w:rsid w:val="0092442B"/>
    <w:rsid w:val="00924B3E"/>
    <w:rsid w:val="00924E81"/>
    <w:rsid w:val="00925047"/>
    <w:rsid w:val="0092610D"/>
    <w:rsid w:val="00926337"/>
    <w:rsid w:val="009264B0"/>
    <w:rsid w:val="00926C8D"/>
    <w:rsid w:val="009275F4"/>
    <w:rsid w:val="0093040A"/>
    <w:rsid w:val="009305B9"/>
    <w:rsid w:val="00930B6A"/>
    <w:rsid w:val="00930BA7"/>
    <w:rsid w:val="00930FD8"/>
    <w:rsid w:val="00931353"/>
    <w:rsid w:val="009318E2"/>
    <w:rsid w:val="00932350"/>
    <w:rsid w:val="00932B2F"/>
    <w:rsid w:val="00933226"/>
    <w:rsid w:val="00934879"/>
    <w:rsid w:val="00935108"/>
    <w:rsid w:val="00935977"/>
    <w:rsid w:val="009359CA"/>
    <w:rsid w:val="009362EF"/>
    <w:rsid w:val="00936597"/>
    <w:rsid w:val="00936F31"/>
    <w:rsid w:val="0093713E"/>
    <w:rsid w:val="00937204"/>
    <w:rsid w:val="00937C8F"/>
    <w:rsid w:val="00937F23"/>
    <w:rsid w:val="0094042B"/>
    <w:rsid w:val="009416D0"/>
    <w:rsid w:val="00941AB5"/>
    <w:rsid w:val="00943944"/>
    <w:rsid w:val="00944C08"/>
    <w:rsid w:val="00945BB2"/>
    <w:rsid w:val="00947178"/>
    <w:rsid w:val="009474DD"/>
    <w:rsid w:val="00947508"/>
    <w:rsid w:val="009504B1"/>
    <w:rsid w:val="0095058D"/>
    <w:rsid w:val="00950FBA"/>
    <w:rsid w:val="00951B7F"/>
    <w:rsid w:val="00952411"/>
    <w:rsid w:val="009535C2"/>
    <w:rsid w:val="00954422"/>
    <w:rsid w:val="00954BB5"/>
    <w:rsid w:val="00954D6D"/>
    <w:rsid w:val="00955466"/>
    <w:rsid w:val="00955DE5"/>
    <w:rsid w:val="00955FD6"/>
    <w:rsid w:val="00956460"/>
    <w:rsid w:val="00957318"/>
    <w:rsid w:val="009626D5"/>
    <w:rsid w:val="0096270D"/>
    <w:rsid w:val="009628BF"/>
    <w:rsid w:val="009628FD"/>
    <w:rsid w:val="009629F3"/>
    <w:rsid w:val="00962D28"/>
    <w:rsid w:val="00964332"/>
    <w:rsid w:val="00965275"/>
    <w:rsid w:val="00965AA3"/>
    <w:rsid w:val="00966505"/>
    <w:rsid w:val="00966666"/>
    <w:rsid w:val="00966722"/>
    <w:rsid w:val="009674EB"/>
    <w:rsid w:val="009700B2"/>
    <w:rsid w:val="00970A31"/>
    <w:rsid w:val="00972136"/>
    <w:rsid w:val="00972360"/>
    <w:rsid w:val="00972453"/>
    <w:rsid w:val="0097258E"/>
    <w:rsid w:val="00972810"/>
    <w:rsid w:val="0097545B"/>
    <w:rsid w:val="00975F2C"/>
    <w:rsid w:val="0097709D"/>
    <w:rsid w:val="00977124"/>
    <w:rsid w:val="0098013C"/>
    <w:rsid w:val="009806A8"/>
    <w:rsid w:val="009831E3"/>
    <w:rsid w:val="0098427F"/>
    <w:rsid w:val="00984551"/>
    <w:rsid w:val="00984668"/>
    <w:rsid w:val="00984724"/>
    <w:rsid w:val="0098487B"/>
    <w:rsid w:val="00984E61"/>
    <w:rsid w:val="009850C6"/>
    <w:rsid w:val="00985615"/>
    <w:rsid w:val="0098563F"/>
    <w:rsid w:val="00986377"/>
    <w:rsid w:val="00986F04"/>
    <w:rsid w:val="00987801"/>
    <w:rsid w:val="009904D6"/>
    <w:rsid w:val="00991695"/>
    <w:rsid w:val="009917E0"/>
    <w:rsid w:val="009934D4"/>
    <w:rsid w:val="0099358D"/>
    <w:rsid w:val="00994957"/>
    <w:rsid w:val="00994D0A"/>
    <w:rsid w:val="00995BEF"/>
    <w:rsid w:val="00996C74"/>
    <w:rsid w:val="009A18AB"/>
    <w:rsid w:val="009A1A4A"/>
    <w:rsid w:val="009A1F05"/>
    <w:rsid w:val="009A20CA"/>
    <w:rsid w:val="009A23D9"/>
    <w:rsid w:val="009A2FC8"/>
    <w:rsid w:val="009A3B28"/>
    <w:rsid w:val="009A3F2C"/>
    <w:rsid w:val="009A41D3"/>
    <w:rsid w:val="009A445D"/>
    <w:rsid w:val="009A499C"/>
    <w:rsid w:val="009A5150"/>
    <w:rsid w:val="009A51D8"/>
    <w:rsid w:val="009A57C5"/>
    <w:rsid w:val="009A5B68"/>
    <w:rsid w:val="009A6150"/>
    <w:rsid w:val="009A628E"/>
    <w:rsid w:val="009A7035"/>
    <w:rsid w:val="009A724B"/>
    <w:rsid w:val="009A7B9B"/>
    <w:rsid w:val="009B07C8"/>
    <w:rsid w:val="009B1CC3"/>
    <w:rsid w:val="009B1E80"/>
    <w:rsid w:val="009B2E04"/>
    <w:rsid w:val="009B2F3A"/>
    <w:rsid w:val="009B309B"/>
    <w:rsid w:val="009B3B9E"/>
    <w:rsid w:val="009B3F26"/>
    <w:rsid w:val="009B404C"/>
    <w:rsid w:val="009B4AD7"/>
    <w:rsid w:val="009B4E0F"/>
    <w:rsid w:val="009B573F"/>
    <w:rsid w:val="009B5B84"/>
    <w:rsid w:val="009B610C"/>
    <w:rsid w:val="009B6128"/>
    <w:rsid w:val="009B6599"/>
    <w:rsid w:val="009B6B61"/>
    <w:rsid w:val="009B6F6B"/>
    <w:rsid w:val="009C0C98"/>
    <w:rsid w:val="009C0F7F"/>
    <w:rsid w:val="009C0FD0"/>
    <w:rsid w:val="009C1B15"/>
    <w:rsid w:val="009C1B3B"/>
    <w:rsid w:val="009C1D9F"/>
    <w:rsid w:val="009C1E9F"/>
    <w:rsid w:val="009C2684"/>
    <w:rsid w:val="009C28DD"/>
    <w:rsid w:val="009C344A"/>
    <w:rsid w:val="009C48EB"/>
    <w:rsid w:val="009C4A92"/>
    <w:rsid w:val="009C51D5"/>
    <w:rsid w:val="009C51DB"/>
    <w:rsid w:val="009C562B"/>
    <w:rsid w:val="009C59DA"/>
    <w:rsid w:val="009C5AE6"/>
    <w:rsid w:val="009C5C74"/>
    <w:rsid w:val="009C5DA9"/>
    <w:rsid w:val="009C5E78"/>
    <w:rsid w:val="009C6CDE"/>
    <w:rsid w:val="009D05DD"/>
    <w:rsid w:val="009D05F4"/>
    <w:rsid w:val="009D0CDD"/>
    <w:rsid w:val="009D0F7D"/>
    <w:rsid w:val="009D1690"/>
    <w:rsid w:val="009D2FB5"/>
    <w:rsid w:val="009D3194"/>
    <w:rsid w:val="009D337D"/>
    <w:rsid w:val="009D4349"/>
    <w:rsid w:val="009D49D2"/>
    <w:rsid w:val="009D527C"/>
    <w:rsid w:val="009D5BCB"/>
    <w:rsid w:val="009D6B35"/>
    <w:rsid w:val="009D786D"/>
    <w:rsid w:val="009D7DEE"/>
    <w:rsid w:val="009E0160"/>
    <w:rsid w:val="009E19BE"/>
    <w:rsid w:val="009E1BD1"/>
    <w:rsid w:val="009E2366"/>
    <w:rsid w:val="009E270D"/>
    <w:rsid w:val="009E2DEA"/>
    <w:rsid w:val="009E4CA1"/>
    <w:rsid w:val="009E5083"/>
    <w:rsid w:val="009E52ED"/>
    <w:rsid w:val="009E5C3D"/>
    <w:rsid w:val="009E6B34"/>
    <w:rsid w:val="009E6D26"/>
    <w:rsid w:val="009E7577"/>
    <w:rsid w:val="009E7A57"/>
    <w:rsid w:val="009E7B4D"/>
    <w:rsid w:val="009E7E1F"/>
    <w:rsid w:val="009F0126"/>
    <w:rsid w:val="009F0A20"/>
    <w:rsid w:val="009F1927"/>
    <w:rsid w:val="009F1984"/>
    <w:rsid w:val="009F36B7"/>
    <w:rsid w:val="009F3F5D"/>
    <w:rsid w:val="009F4270"/>
    <w:rsid w:val="009F543C"/>
    <w:rsid w:val="009F58C0"/>
    <w:rsid w:val="009F6809"/>
    <w:rsid w:val="009F7734"/>
    <w:rsid w:val="00A02289"/>
    <w:rsid w:val="00A026D5"/>
    <w:rsid w:val="00A028F8"/>
    <w:rsid w:val="00A02995"/>
    <w:rsid w:val="00A02DD3"/>
    <w:rsid w:val="00A031A6"/>
    <w:rsid w:val="00A03205"/>
    <w:rsid w:val="00A038DF"/>
    <w:rsid w:val="00A03A23"/>
    <w:rsid w:val="00A03F22"/>
    <w:rsid w:val="00A0428C"/>
    <w:rsid w:val="00A04418"/>
    <w:rsid w:val="00A04421"/>
    <w:rsid w:val="00A04D9E"/>
    <w:rsid w:val="00A051BC"/>
    <w:rsid w:val="00A053CB"/>
    <w:rsid w:val="00A053CE"/>
    <w:rsid w:val="00A05F97"/>
    <w:rsid w:val="00A063FA"/>
    <w:rsid w:val="00A0672F"/>
    <w:rsid w:val="00A0678E"/>
    <w:rsid w:val="00A07904"/>
    <w:rsid w:val="00A10C53"/>
    <w:rsid w:val="00A12DB0"/>
    <w:rsid w:val="00A1307B"/>
    <w:rsid w:val="00A13374"/>
    <w:rsid w:val="00A1348F"/>
    <w:rsid w:val="00A13834"/>
    <w:rsid w:val="00A14853"/>
    <w:rsid w:val="00A14AFF"/>
    <w:rsid w:val="00A16418"/>
    <w:rsid w:val="00A16EA1"/>
    <w:rsid w:val="00A16FA4"/>
    <w:rsid w:val="00A179D6"/>
    <w:rsid w:val="00A17DA8"/>
    <w:rsid w:val="00A20115"/>
    <w:rsid w:val="00A20235"/>
    <w:rsid w:val="00A2050D"/>
    <w:rsid w:val="00A20B6E"/>
    <w:rsid w:val="00A21AF1"/>
    <w:rsid w:val="00A21B15"/>
    <w:rsid w:val="00A21EC8"/>
    <w:rsid w:val="00A22AC3"/>
    <w:rsid w:val="00A22C7D"/>
    <w:rsid w:val="00A22D0E"/>
    <w:rsid w:val="00A232BB"/>
    <w:rsid w:val="00A2361F"/>
    <w:rsid w:val="00A23A13"/>
    <w:rsid w:val="00A23E41"/>
    <w:rsid w:val="00A24CDC"/>
    <w:rsid w:val="00A25417"/>
    <w:rsid w:val="00A25934"/>
    <w:rsid w:val="00A25CAE"/>
    <w:rsid w:val="00A26750"/>
    <w:rsid w:val="00A27A68"/>
    <w:rsid w:val="00A27BEE"/>
    <w:rsid w:val="00A30BDF"/>
    <w:rsid w:val="00A30D1E"/>
    <w:rsid w:val="00A30F52"/>
    <w:rsid w:val="00A30FA0"/>
    <w:rsid w:val="00A3225E"/>
    <w:rsid w:val="00A32519"/>
    <w:rsid w:val="00A32A2F"/>
    <w:rsid w:val="00A33131"/>
    <w:rsid w:val="00A33E32"/>
    <w:rsid w:val="00A34299"/>
    <w:rsid w:val="00A34387"/>
    <w:rsid w:val="00A35E97"/>
    <w:rsid w:val="00A35F77"/>
    <w:rsid w:val="00A36141"/>
    <w:rsid w:val="00A368B8"/>
    <w:rsid w:val="00A36D61"/>
    <w:rsid w:val="00A36DBE"/>
    <w:rsid w:val="00A376D9"/>
    <w:rsid w:val="00A37A62"/>
    <w:rsid w:val="00A37FCE"/>
    <w:rsid w:val="00A404EF"/>
    <w:rsid w:val="00A415AA"/>
    <w:rsid w:val="00A424A8"/>
    <w:rsid w:val="00A42671"/>
    <w:rsid w:val="00A439E9"/>
    <w:rsid w:val="00A43FD2"/>
    <w:rsid w:val="00A449BF"/>
    <w:rsid w:val="00A454B8"/>
    <w:rsid w:val="00A467EB"/>
    <w:rsid w:val="00A46D9E"/>
    <w:rsid w:val="00A475CD"/>
    <w:rsid w:val="00A476A4"/>
    <w:rsid w:val="00A501F6"/>
    <w:rsid w:val="00A51AFD"/>
    <w:rsid w:val="00A51CA1"/>
    <w:rsid w:val="00A52484"/>
    <w:rsid w:val="00A52782"/>
    <w:rsid w:val="00A529C9"/>
    <w:rsid w:val="00A52A9A"/>
    <w:rsid w:val="00A541F0"/>
    <w:rsid w:val="00A557D0"/>
    <w:rsid w:val="00A56BC2"/>
    <w:rsid w:val="00A57001"/>
    <w:rsid w:val="00A57194"/>
    <w:rsid w:val="00A57C4B"/>
    <w:rsid w:val="00A60BAA"/>
    <w:rsid w:val="00A60D3C"/>
    <w:rsid w:val="00A60F61"/>
    <w:rsid w:val="00A621C8"/>
    <w:rsid w:val="00A62CE4"/>
    <w:rsid w:val="00A63E1E"/>
    <w:rsid w:val="00A64208"/>
    <w:rsid w:val="00A64453"/>
    <w:rsid w:val="00A65953"/>
    <w:rsid w:val="00A66E09"/>
    <w:rsid w:val="00A677F2"/>
    <w:rsid w:val="00A67A45"/>
    <w:rsid w:val="00A67A4E"/>
    <w:rsid w:val="00A67C81"/>
    <w:rsid w:val="00A67F58"/>
    <w:rsid w:val="00A71CC6"/>
    <w:rsid w:val="00A71F70"/>
    <w:rsid w:val="00A7267F"/>
    <w:rsid w:val="00A72AED"/>
    <w:rsid w:val="00A72F95"/>
    <w:rsid w:val="00A73273"/>
    <w:rsid w:val="00A7415C"/>
    <w:rsid w:val="00A74923"/>
    <w:rsid w:val="00A74CAA"/>
    <w:rsid w:val="00A75265"/>
    <w:rsid w:val="00A752C0"/>
    <w:rsid w:val="00A76099"/>
    <w:rsid w:val="00A76E08"/>
    <w:rsid w:val="00A77577"/>
    <w:rsid w:val="00A77CEA"/>
    <w:rsid w:val="00A77E88"/>
    <w:rsid w:val="00A800E6"/>
    <w:rsid w:val="00A80616"/>
    <w:rsid w:val="00A80790"/>
    <w:rsid w:val="00A813EB"/>
    <w:rsid w:val="00A8182A"/>
    <w:rsid w:val="00A81980"/>
    <w:rsid w:val="00A8199B"/>
    <w:rsid w:val="00A81B58"/>
    <w:rsid w:val="00A81DC9"/>
    <w:rsid w:val="00A820E6"/>
    <w:rsid w:val="00A82C24"/>
    <w:rsid w:val="00A83029"/>
    <w:rsid w:val="00A8334D"/>
    <w:rsid w:val="00A8397A"/>
    <w:rsid w:val="00A843C9"/>
    <w:rsid w:val="00A84BFC"/>
    <w:rsid w:val="00A85DE0"/>
    <w:rsid w:val="00A864BC"/>
    <w:rsid w:val="00A87CE9"/>
    <w:rsid w:val="00A909E7"/>
    <w:rsid w:val="00A90EF3"/>
    <w:rsid w:val="00A914EB"/>
    <w:rsid w:val="00A91773"/>
    <w:rsid w:val="00A91B83"/>
    <w:rsid w:val="00A92635"/>
    <w:rsid w:val="00A92D91"/>
    <w:rsid w:val="00A92DF6"/>
    <w:rsid w:val="00A93025"/>
    <w:rsid w:val="00A9442A"/>
    <w:rsid w:val="00A95109"/>
    <w:rsid w:val="00A961DA"/>
    <w:rsid w:val="00A963C8"/>
    <w:rsid w:val="00A97AA7"/>
    <w:rsid w:val="00AA082F"/>
    <w:rsid w:val="00AA0B20"/>
    <w:rsid w:val="00AA1531"/>
    <w:rsid w:val="00AA1598"/>
    <w:rsid w:val="00AA1DB9"/>
    <w:rsid w:val="00AA2C3E"/>
    <w:rsid w:val="00AA2FCE"/>
    <w:rsid w:val="00AA379B"/>
    <w:rsid w:val="00AA3927"/>
    <w:rsid w:val="00AA3E64"/>
    <w:rsid w:val="00AA4566"/>
    <w:rsid w:val="00AA4A24"/>
    <w:rsid w:val="00AA4F9E"/>
    <w:rsid w:val="00AA517F"/>
    <w:rsid w:val="00AA5283"/>
    <w:rsid w:val="00AA6528"/>
    <w:rsid w:val="00AA69D5"/>
    <w:rsid w:val="00AA6B75"/>
    <w:rsid w:val="00AA7691"/>
    <w:rsid w:val="00AA7A71"/>
    <w:rsid w:val="00AB0213"/>
    <w:rsid w:val="00AB02EC"/>
    <w:rsid w:val="00AB0ACA"/>
    <w:rsid w:val="00AB1E3E"/>
    <w:rsid w:val="00AB26D3"/>
    <w:rsid w:val="00AB3DF1"/>
    <w:rsid w:val="00AB3EAE"/>
    <w:rsid w:val="00AB3F29"/>
    <w:rsid w:val="00AB46D2"/>
    <w:rsid w:val="00AB4BB9"/>
    <w:rsid w:val="00AB661F"/>
    <w:rsid w:val="00AB6827"/>
    <w:rsid w:val="00AB7A4C"/>
    <w:rsid w:val="00AB7C82"/>
    <w:rsid w:val="00AB7D4D"/>
    <w:rsid w:val="00AC0AF5"/>
    <w:rsid w:val="00AC1227"/>
    <w:rsid w:val="00AC27DF"/>
    <w:rsid w:val="00AC4938"/>
    <w:rsid w:val="00AC4B2A"/>
    <w:rsid w:val="00AC532C"/>
    <w:rsid w:val="00AC5589"/>
    <w:rsid w:val="00AC56DE"/>
    <w:rsid w:val="00AC6670"/>
    <w:rsid w:val="00AC6ADA"/>
    <w:rsid w:val="00AD0C03"/>
    <w:rsid w:val="00AD134A"/>
    <w:rsid w:val="00AD1537"/>
    <w:rsid w:val="00AD166E"/>
    <w:rsid w:val="00AD1DD5"/>
    <w:rsid w:val="00AD1E50"/>
    <w:rsid w:val="00AD273A"/>
    <w:rsid w:val="00AD35CE"/>
    <w:rsid w:val="00AD4314"/>
    <w:rsid w:val="00AD53EC"/>
    <w:rsid w:val="00AD56D7"/>
    <w:rsid w:val="00AD579B"/>
    <w:rsid w:val="00AD5911"/>
    <w:rsid w:val="00AD5AFB"/>
    <w:rsid w:val="00AD6CD7"/>
    <w:rsid w:val="00AD79B3"/>
    <w:rsid w:val="00AE05EF"/>
    <w:rsid w:val="00AE1720"/>
    <w:rsid w:val="00AE2093"/>
    <w:rsid w:val="00AE2151"/>
    <w:rsid w:val="00AE2ECC"/>
    <w:rsid w:val="00AE2F6A"/>
    <w:rsid w:val="00AE34E1"/>
    <w:rsid w:val="00AE39F0"/>
    <w:rsid w:val="00AE3CEE"/>
    <w:rsid w:val="00AE403C"/>
    <w:rsid w:val="00AE40D3"/>
    <w:rsid w:val="00AE5EC7"/>
    <w:rsid w:val="00AE60D2"/>
    <w:rsid w:val="00AE64E5"/>
    <w:rsid w:val="00AE6B18"/>
    <w:rsid w:val="00AE6F75"/>
    <w:rsid w:val="00AE6FBB"/>
    <w:rsid w:val="00AE7591"/>
    <w:rsid w:val="00AE7817"/>
    <w:rsid w:val="00AE7869"/>
    <w:rsid w:val="00AE7BB6"/>
    <w:rsid w:val="00AF16E5"/>
    <w:rsid w:val="00AF1D24"/>
    <w:rsid w:val="00AF250F"/>
    <w:rsid w:val="00AF4476"/>
    <w:rsid w:val="00AF48E7"/>
    <w:rsid w:val="00AF53E5"/>
    <w:rsid w:val="00AF606F"/>
    <w:rsid w:val="00AF65DF"/>
    <w:rsid w:val="00AF75EE"/>
    <w:rsid w:val="00B0027B"/>
    <w:rsid w:val="00B0131C"/>
    <w:rsid w:val="00B02D06"/>
    <w:rsid w:val="00B02F59"/>
    <w:rsid w:val="00B0390E"/>
    <w:rsid w:val="00B04EF5"/>
    <w:rsid w:val="00B05D74"/>
    <w:rsid w:val="00B06296"/>
    <w:rsid w:val="00B06804"/>
    <w:rsid w:val="00B06B63"/>
    <w:rsid w:val="00B07A32"/>
    <w:rsid w:val="00B10613"/>
    <w:rsid w:val="00B106B9"/>
    <w:rsid w:val="00B110DE"/>
    <w:rsid w:val="00B11CF0"/>
    <w:rsid w:val="00B11FC3"/>
    <w:rsid w:val="00B12B51"/>
    <w:rsid w:val="00B12E26"/>
    <w:rsid w:val="00B13488"/>
    <w:rsid w:val="00B138F4"/>
    <w:rsid w:val="00B1451F"/>
    <w:rsid w:val="00B149B7"/>
    <w:rsid w:val="00B14A44"/>
    <w:rsid w:val="00B156CE"/>
    <w:rsid w:val="00B159EA"/>
    <w:rsid w:val="00B15BD1"/>
    <w:rsid w:val="00B15C45"/>
    <w:rsid w:val="00B16779"/>
    <w:rsid w:val="00B16D13"/>
    <w:rsid w:val="00B17563"/>
    <w:rsid w:val="00B17B33"/>
    <w:rsid w:val="00B207F0"/>
    <w:rsid w:val="00B20932"/>
    <w:rsid w:val="00B22233"/>
    <w:rsid w:val="00B228AF"/>
    <w:rsid w:val="00B22DBF"/>
    <w:rsid w:val="00B25344"/>
    <w:rsid w:val="00B26343"/>
    <w:rsid w:val="00B26655"/>
    <w:rsid w:val="00B27A13"/>
    <w:rsid w:val="00B305F3"/>
    <w:rsid w:val="00B31613"/>
    <w:rsid w:val="00B3223F"/>
    <w:rsid w:val="00B32467"/>
    <w:rsid w:val="00B32490"/>
    <w:rsid w:val="00B3271D"/>
    <w:rsid w:val="00B32CE4"/>
    <w:rsid w:val="00B330BC"/>
    <w:rsid w:val="00B33384"/>
    <w:rsid w:val="00B33FF9"/>
    <w:rsid w:val="00B34B27"/>
    <w:rsid w:val="00B34B9E"/>
    <w:rsid w:val="00B355EC"/>
    <w:rsid w:val="00B3572B"/>
    <w:rsid w:val="00B35AF6"/>
    <w:rsid w:val="00B3612E"/>
    <w:rsid w:val="00B36744"/>
    <w:rsid w:val="00B36A71"/>
    <w:rsid w:val="00B36DC9"/>
    <w:rsid w:val="00B379AE"/>
    <w:rsid w:val="00B37E77"/>
    <w:rsid w:val="00B40BBE"/>
    <w:rsid w:val="00B416E8"/>
    <w:rsid w:val="00B41D4A"/>
    <w:rsid w:val="00B42005"/>
    <w:rsid w:val="00B42E9C"/>
    <w:rsid w:val="00B42F21"/>
    <w:rsid w:val="00B432AD"/>
    <w:rsid w:val="00B43FC5"/>
    <w:rsid w:val="00B44D9D"/>
    <w:rsid w:val="00B44E80"/>
    <w:rsid w:val="00B4586F"/>
    <w:rsid w:val="00B46085"/>
    <w:rsid w:val="00B462E3"/>
    <w:rsid w:val="00B463CB"/>
    <w:rsid w:val="00B47863"/>
    <w:rsid w:val="00B478CC"/>
    <w:rsid w:val="00B47F3A"/>
    <w:rsid w:val="00B51056"/>
    <w:rsid w:val="00B5193C"/>
    <w:rsid w:val="00B51E23"/>
    <w:rsid w:val="00B521EC"/>
    <w:rsid w:val="00B52276"/>
    <w:rsid w:val="00B5234A"/>
    <w:rsid w:val="00B5310E"/>
    <w:rsid w:val="00B53D38"/>
    <w:rsid w:val="00B544D9"/>
    <w:rsid w:val="00B54764"/>
    <w:rsid w:val="00B5481D"/>
    <w:rsid w:val="00B54B15"/>
    <w:rsid w:val="00B558B7"/>
    <w:rsid w:val="00B564CA"/>
    <w:rsid w:val="00B56617"/>
    <w:rsid w:val="00B573DA"/>
    <w:rsid w:val="00B576BD"/>
    <w:rsid w:val="00B60152"/>
    <w:rsid w:val="00B60212"/>
    <w:rsid w:val="00B61CF4"/>
    <w:rsid w:val="00B620A7"/>
    <w:rsid w:val="00B624F9"/>
    <w:rsid w:val="00B62C4F"/>
    <w:rsid w:val="00B634ED"/>
    <w:rsid w:val="00B6373F"/>
    <w:rsid w:val="00B64F85"/>
    <w:rsid w:val="00B650CE"/>
    <w:rsid w:val="00B66904"/>
    <w:rsid w:val="00B66F05"/>
    <w:rsid w:val="00B673F8"/>
    <w:rsid w:val="00B70463"/>
    <w:rsid w:val="00B704F9"/>
    <w:rsid w:val="00B708D8"/>
    <w:rsid w:val="00B712C3"/>
    <w:rsid w:val="00B7278C"/>
    <w:rsid w:val="00B72964"/>
    <w:rsid w:val="00B73073"/>
    <w:rsid w:val="00B73734"/>
    <w:rsid w:val="00B74344"/>
    <w:rsid w:val="00B748B6"/>
    <w:rsid w:val="00B74F1E"/>
    <w:rsid w:val="00B75324"/>
    <w:rsid w:val="00B75328"/>
    <w:rsid w:val="00B7570D"/>
    <w:rsid w:val="00B757E3"/>
    <w:rsid w:val="00B75A7C"/>
    <w:rsid w:val="00B75F49"/>
    <w:rsid w:val="00B765FD"/>
    <w:rsid w:val="00B7729E"/>
    <w:rsid w:val="00B7750B"/>
    <w:rsid w:val="00B77D15"/>
    <w:rsid w:val="00B81A35"/>
    <w:rsid w:val="00B82996"/>
    <w:rsid w:val="00B82E13"/>
    <w:rsid w:val="00B83187"/>
    <w:rsid w:val="00B833FF"/>
    <w:rsid w:val="00B8380F"/>
    <w:rsid w:val="00B83B67"/>
    <w:rsid w:val="00B83C08"/>
    <w:rsid w:val="00B84334"/>
    <w:rsid w:val="00B8437E"/>
    <w:rsid w:val="00B8486E"/>
    <w:rsid w:val="00B865DE"/>
    <w:rsid w:val="00B8754E"/>
    <w:rsid w:val="00B8771A"/>
    <w:rsid w:val="00B87B0B"/>
    <w:rsid w:val="00B90415"/>
    <w:rsid w:val="00B928CB"/>
    <w:rsid w:val="00B92A37"/>
    <w:rsid w:val="00B92EAA"/>
    <w:rsid w:val="00B93EC1"/>
    <w:rsid w:val="00B941B1"/>
    <w:rsid w:val="00B94672"/>
    <w:rsid w:val="00B94E16"/>
    <w:rsid w:val="00B95776"/>
    <w:rsid w:val="00B9625B"/>
    <w:rsid w:val="00B9668C"/>
    <w:rsid w:val="00B96982"/>
    <w:rsid w:val="00B96C51"/>
    <w:rsid w:val="00B9721E"/>
    <w:rsid w:val="00B97476"/>
    <w:rsid w:val="00B97E98"/>
    <w:rsid w:val="00BA0BD5"/>
    <w:rsid w:val="00BA0D52"/>
    <w:rsid w:val="00BA2582"/>
    <w:rsid w:val="00BA2663"/>
    <w:rsid w:val="00BA3199"/>
    <w:rsid w:val="00BA3842"/>
    <w:rsid w:val="00BA3AC0"/>
    <w:rsid w:val="00BA3F32"/>
    <w:rsid w:val="00BA4FC7"/>
    <w:rsid w:val="00BA50D0"/>
    <w:rsid w:val="00BA534B"/>
    <w:rsid w:val="00BA60BD"/>
    <w:rsid w:val="00BA61A0"/>
    <w:rsid w:val="00BA6571"/>
    <w:rsid w:val="00BA67C4"/>
    <w:rsid w:val="00BA7647"/>
    <w:rsid w:val="00BA76AE"/>
    <w:rsid w:val="00BA7E07"/>
    <w:rsid w:val="00BB0720"/>
    <w:rsid w:val="00BB09ED"/>
    <w:rsid w:val="00BB1FF5"/>
    <w:rsid w:val="00BB21B2"/>
    <w:rsid w:val="00BB2697"/>
    <w:rsid w:val="00BB2AF8"/>
    <w:rsid w:val="00BB2D3E"/>
    <w:rsid w:val="00BB3C42"/>
    <w:rsid w:val="00BB3DF2"/>
    <w:rsid w:val="00BB41EE"/>
    <w:rsid w:val="00BB4413"/>
    <w:rsid w:val="00BB5158"/>
    <w:rsid w:val="00BB60F3"/>
    <w:rsid w:val="00BB626F"/>
    <w:rsid w:val="00BB62CB"/>
    <w:rsid w:val="00BB6551"/>
    <w:rsid w:val="00BB697D"/>
    <w:rsid w:val="00BB6C0E"/>
    <w:rsid w:val="00BB76BE"/>
    <w:rsid w:val="00BC0682"/>
    <w:rsid w:val="00BC08F1"/>
    <w:rsid w:val="00BC0F00"/>
    <w:rsid w:val="00BC14D3"/>
    <w:rsid w:val="00BC1716"/>
    <w:rsid w:val="00BC1D76"/>
    <w:rsid w:val="00BC1D8C"/>
    <w:rsid w:val="00BC22A2"/>
    <w:rsid w:val="00BC2B23"/>
    <w:rsid w:val="00BC345D"/>
    <w:rsid w:val="00BC3ADA"/>
    <w:rsid w:val="00BC3D16"/>
    <w:rsid w:val="00BC4F78"/>
    <w:rsid w:val="00BC4FD3"/>
    <w:rsid w:val="00BC58A4"/>
    <w:rsid w:val="00BC5CFA"/>
    <w:rsid w:val="00BC5DD5"/>
    <w:rsid w:val="00BC6520"/>
    <w:rsid w:val="00BC6AF9"/>
    <w:rsid w:val="00BC7C5F"/>
    <w:rsid w:val="00BD0437"/>
    <w:rsid w:val="00BD0DB7"/>
    <w:rsid w:val="00BD12E5"/>
    <w:rsid w:val="00BD1BA3"/>
    <w:rsid w:val="00BD1C94"/>
    <w:rsid w:val="00BD21C4"/>
    <w:rsid w:val="00BD2836"/>
    <w:rsid w:val="00BD3852"/>
    <w:rsid w:val="00BD3D2B"/>
    <w:rsid w:val="00BD435D"/>
    <w:rsid w:val="00BD47D6"/>
    <w:rsid w:val="00BD56A9"/>
    <w:rsid w:val="00BD57FD"/>
    <w:rsid w:val="00BD64ED"/>
    <w:rsid w:val="00BD6A35"/>
    <w:rsid w:val="00BD7054"/>
    <w:rsid w:val="00BE0A2E"/>
    <w:rsid w:val="00BE0E0A"/>
    <w:rsid w:val="00BE1281"/>
    <w:rsid w:val="00BE13AB"/>
    <w:rsid w:val="00BE1F39"/>
    <w:rsid w:val="00BE2071"/>
    <w:rsid w:val="00BE2722"/>
    <w:rsid w:val="00BE29D3"/>
    <w:rsid w:val="00BE2E3D"/>
    <w:rsid w:val="00BE3649"/>
    <w:rsid w:val="00BE3794"/>
    <w:rsid w:val="00BE3F16"/>
    <w:rsid w:val="00BE4C73"/>
    <w:rsid w:val="00BE5D7C"/>
    <w:rsid w:val="00BE664B"/>
    <w:rsid w:val="00BE6A0B"/>
    <w:rsid w:val="00BE6EDF"/>
    <w:rsid w:val="00BE780F"/>
    <w:rsid w:val="00BF0030"/>
    <w:rsid w:val="00BF062D"/>
    <w:rsid w:val="00BF1507"/>
    <w:rsid w:val="00BF16D1"/>
    <w:rsid w:val="00BF1A11"/>
    <w:rsid w:val="00BF2B89"/>
    <w:rsid w:val="00BF2D5D"/>
    <w:rsid w:val="00BF2E88"/>
    <w:rsid w:val="00BF2F45"/>
    <w:rsid w:val="00BF3156"/>
    <w:rsid w:val="00BF337D"/>
    <w:rsid w:val="00BF3653"/>
    <w:rsid w:val="00BF498B"/>
    <w:rsid w:val="00BF4D82"/>
    <w:rsid w:val="00BF55AC"/>
    <w:rsid w:val="00BF6B5E"/>
    <w:rsid w:val="00BF6FD9"/>
    <w:rsid w:val="00BF785E"/>
    <w:rsid w:val="00BF7944"/>
    <w:rsid w:val="00C010FA"/>
    <w:rsid w:val="00C01173"/>
    <w:rsid w:val="00C017DD"/>
    <w:rsid w:val="00C024C1"/>
    <w:rsid w:val="00C02D4C"/>
    <w:rsid w:val="00C03591"/>
    <w:rsid w:val="00C039ED"/>
    <w:rsid w:val="00C044E2"/>
    <w:rsid w:val="00C048E0"/>
    <w:rsid w:val="00C05453"/>
    <w:rsid w:val="00C06D51"/>
    <w:rsid w:val="00C07711"/>
    <w:rsid w:val="00C104F5"/>
    <w:rsid w:val="00C106C9"/>
    <w:rsid w:val="00C11099"/>
    <w:rsid w:val="00C116DB"/>
    <w:rsid w:val="00C121CF"/>
    <w:rsid w:val="00C12ED1"/>
    <w:rsid w:val="00C1372C"/>
    <w:rsid w:val="00C1386D"/>
    <w:rsid w:val="00C14C98"/>
    <w:rsid w:val="00C15187"/>
    <w:rsid w:val="00C152B7"/>
    <w:rsid w:val="00C162D7"/>
    <w:rsid w:val="00C16E45"/>
    <w:rsid w:val="00C17517"/>
    <w:rsid w:val="00C17792"/>
    <w:rsid w:val="00C207B3"/>
    <w:rsid w:val="00C20A51"/>
    <w:rsid w:val="00C210D9"/>
    <w:rsid w:val="00C21C85"/>
    <w:rsid w:val="00C21D89"/>
    <w:rsid w:val="00C21E99"/>
    <w:rsid w:val="00C23BEC"/>
    <w:rsid w:val="00C2444C"/>
    <w:rsid w:val="00C2476B"/>
    <w:rsid w:val="00C2479B"/>
    <w:rsid w:val="00C24DD4"/>
    <w:rsid w:val="00C25067"/>
    <w:rsid w:val="00C2552F"/>
    <w:rsid w:val="00C257BB"/>
    <w:rsid w:val="00C25885"/>
    <w:rsid w:val="00C25F3D"/>
    <w:rsid w:val="00C262DF"/>
    <w:rsid w:val="00C264EA"/>
    <w:rsid w:val="00C271C6"/>
    <w:rsid w:val="00C27829"/>
    <w:rsid w:val="00C27981"/>
    <w:rsid w:val="00C30321"/>
    <w:rsid w:val="00C304B2"/>
    <w:rsid w:val="00C30E7D"/>
    <w:rsid w:val="00C3272E"/>
    <w:rsid w:val="00C327A4"/>
    <w:rsid w:val="00C338FA"/>
    <w:rsid w:val="00C34099"/>
    <w:rsid w:val="00C34184"/>
    <w:rsid w:val="00C34382"/>
    <w:rsid w:val="00C347D1"/>
    <w:rsid w:val="00C35E2E"/>
    <w:rsid w:val="00C3734B"/>
    <w:rsid w:val="00C37D8E"/>
    <w:rsid w:val="00C415C7"/>
    <w:rsid w:val="00C42FE8"/>
    <w:rsid w:val="00C44EA3"/>
    <w:rsid w:val="00C45682"/>
    <w:rsid w:val="00C45767"/>
    <w:rsid w:val="00C457ED"/>
    <w:rsid w:val="00C45920"/>
    <w:rsid w:val="00C46268"/>
    <w:rsid w:val="00C46E90"/>
    <w:rsid w:val="00C46F16"/>
    <w:rsid w:val="00C471FB"/>
    <w:rsid w:val="00C4762C"/>
    <w:rsid w:val="00C4779A"/>
    <w:rsid w:val="00C47B69"/>
    <w:rsid w:val="00C47EFB"/>
    <w:rsid w:val="00C50310"/>
    <w:rsid w:val="00C50B51"/>
    <w:rsid w:val="00C51185"/>
    <w:rsid w:val="00C511D9"/>
    <w:rsid w:val="00C515F0"/>
    <w:rsid w:val="00C52EBA"/>
    <w:rsid w:val="00C5305D"/>
    <w:rsid w:val="00C55175"/>
    <w:rsid w:val="00C55492"/>
    <w:rsid w:val="00C55D57"/>
    <w:rsid w:val="00C61A70"/>
    <w:rsid w:val="00C61F53"/>
    <w:rsid w:val="00C63B57"/>
    <w:rsid w:val="00C64196"/>
    <w:rsid w:val="00C644FF"/>
    <w:rsid w:val="00C65E55"/>
    <w:rsid w:val="00C66568"/>
    <w:rsid w:val="00C668EC"/>
    <w:rsid w:val="00C66AA0"/>
    <w:rsid w:val="00C67693"/>
    <w:rsid w:val="00C67A60"/>
    <w:rsid w:val="00C70283"/>
    <w:rsid w:val="00C70290"/>
    <w:rsid w:val="00C70B80"/>
    <w:rsid w:val="00C7102C"/>
    <w:rsid w:val="00C712F8"/>
    <w:rsid w:val="00C71CB0"/>
    <w:rsid w:val="00C72732"/>
    <w:rsid w:val="00C73377"/>
    <w:rsid w:val="00C73BDB"/>
    <w:rsid w:val="00C74FF7"/>
    <w:rsid w:val="00C759CF"/>
    <w:rsid w:val="00C75EDF"/>
    <w:rsid w:val="00C75F7B"/>
    <w:rsid w:val="00C76207"/>
    <w:rsid w:val="00C76562"/>
    <w:rsid w:val="00C76B77"/>
    <w:rsid w:val="00C76EAD"/>
    <w:rsid w:val="00C774A6"/>
    <w:rsid w:val="00C77E5D"/>
    <w:rsid w:val="00C809E4"/>
    <w:rsid w:val="00C81D35"/>
    <w:rsid w:val="00C81DF1"/>
    <w:rsid w:val="00C82544"/>
    <w:rsid w:val="00C826AA"/>
    <w:rsid w:val="00C8281A"/>
    <w:rsid w:val="00C8468E"/>
    <w:rsid w:val="00C84B3A"/>
    <w:rsid w:val="00C85811"/>
    <w:rsid w:val="00C859CE"/>
    <w:rsid w:val="00C86276"/>
    <w:rsid w:val="00C863F2"/>
    <w:rsid w:val="00C86C63"/>
    <w:rsid w:val="00C86F0D"/>
    <w:rsid w:val="00C86F42"/>
    <w:rsid w:val="00C87835"/>
    <w:rsid w:val="00C87BE3"/>
    <w:rsid w:val="00C87DAB"/>
    <w:rsid w:val="00C9015C"/>
    <w:rsid w:val="00C9034F"/>
    <w:rsid w:val="00C904CC"/>
    <w:rsid w:val="00C90FC8"/>
    <w:rsid w:val="00C91674"/>
    <w:rsid w:val="00C91E5D"/>
    <w:rsid w:val="00C91F2F"/>
    <w:rsid w:val="00C92103"/>
    <w:rsid w:val="00C9228D"/>
    <w:rsid w:val="00C92B44"/>
    <w:rsid w:val="00C93104"/>
    <w:rsid w:val="00C93BBD"/>
    <w:rsid w:val="00C95396"/>
    <w:rsid w:val="00C9547E"/>
    <w:rsid w:val="00C97220"/>
    <w:rsid w:val="00C97376"/>
    <w:rsid w:val="00C974E4"/>
    <w:rsid w:val="00C97FD4"/>
    <w:rsid w:val="00CA0364"/>
    <w:rsid w:val="00CA06BC"/>
    <w:rsid w:val="00CA0CAA"/>
    <w:rsid w:val="00CA181D"/>
    <w:rsid w:val="00CA1D68"/>
    <w:rsid w:val="00CA1E19"/>
    <w:rsid w:val="00CA20A6"/>
    <w:rsid w:val="00CA25BD"/>
    <w:rsid w:val="00CA2930"/>
    <w:rsid w:val="00CA2F17"/>
    <w:rsid w:val="00CA32A1"/>
    <w:rsid w:val="00CA33CD"/>
    <w:rsid w:val="00CA3AD0"/>
    <w:rsid w:val="00CA49D2"/>
    <w:rsid w:val="00CA5B5D"/>
    <w:rsid w:val="00CA605C"/>
    <w:rsid w:val="00CA6D03"/>
    <w:rsid w:val="00CA784D"/>
    <w:rsid w:val="00CB0271"/>
    <w:rsid w:val="00CB0564"/>
    <w:rsid w:val="00CB12A7"/>
    <w:rsid w:val="00CB15EB"/>
    <w:rsid w:val="00CB194C"/>
    <w:rsid w:val="00CB2647"/>
    <w:rsid w:val="00CB289E"/>
    <w:rsid w:val="00CB32C3"/>
    <w:rsid w:val="00CB3984"/>
    <w:rsid w:val="00CB3E83"/>
    <w:rsid w:val="00CB3F36"/>
    <w:rsid w:val="00CB408F"/>
    <w:rsid w:val="00CB44B8"/>
    <w:rsid w:val="00CB4787"/>
    <w:rsid w:val="00CB55A6"/>
    <w:rsid w:val="00CB67AB"/>
    <w:rsid w:val="00CB786E"/>
    <w:rsid w:val="00CB7B98"/>
    <w:rsid w:val="00CC02F4"/>
    <w:rsid w:val="00CC09D6"/>
    <w:rsid w:val="00CC1476"/>
    <w:rsid w:val="00CC186E"/>
    <w:rsid w:val="00CC18E8"/>
    <w:rsid w:val="00CC1A23"/>
    <w:rsid w:val="00CC1E65"/>
    <w:rsid w:val="00CC1F36"/>
    <w:rsid w:val="00CC2A8A"/>
    <w:rsid w:val="00CC3167"/>
    <w:rsid w:val="00CC3F4E"/>
    <w:rsid w:val="00CC533E"/>
    <w:rsid w:val="00CC563A"/>
    <w:rsid w:val="00CC5FD5"/>
    <w:rsid w:val="00CC6023"/>
    <w:rsid w:val="00CC6543"/>
    <w:rsid w:val="00CC6C77"/>
    <w:rsid w:val="00CC6DE6"/>
    <w:rsid w:val="00CC7071"/>
    <w:rsid w:val="00CC7D0E"/>
    <w:rsid w:val="00CD084C"/>
    <w:rsid w:val="00CD0F92"/>
    <w:rsid w:val="00CD148D"/>
    <w:rsid w:val="00CD21DB"/>
    <w:rsid w:val="00CD2EDE"/>
    <w:rsid w:val="00CD2F80"/>
    <w:rsid w:val="00CD3086"/>
    <w:rsid w:val="00CD34AD"/>
    <w:rsid w:val="00CD34B2"/>
    <w:rsid w:val="00CD3B38"/>
    <w:rsid w:val="00CD4A5C"/>
    <w:rsid w:val="00CD4F04"/>
    <w:rsid w:val="00CD5207"/>
    <w:rsid w:val="00CD5550"/>
    <w:rsid w:val="00CD5C56"/>
    <w:rsid w:val="00CD5E77"/>
    <w:rsid w:val="00CD6824"/>
    <w:rsid w:val="00CD6D21"/>
    <w:rsid w:val="00CE021E"/>
    <w:rsid w:val="00CE132A"/>
    <w:rsid w:val="00CE17D0"/>
    <w:rsid w:val="00CE1AD3"/>
    <w:rsid w:val="00CE1F83"/>
    <w:rsid w:val="00CE2C7F"/>
    <w:rsid w:val="00CE322B"/>
    <w:rsid w:val="00CE346B"/>
    <w:rsid w:val="00CE40A4"/>
    <w:rsid w:val="00CE42A0"/>
    <w:rsid w:val="00CE56E2"/>
    <w:rsid w:val="00CE57D8"/>
    <w:rsid w:val="00CE610E"/>
    <w:rsid w:val="00CE662D"/>
    <w:rsid w:val="00CE7686"/>
    <w:rsid w:val="00CF001B"/>
    <w:rsid w:val="00CF01DB"/>
    <w:rsid w:val="00CF0F04"/>
    <w:rsid w:val="00CF112D"/>
    <w:rsid w:val="00CF1D43"/>
    <w:rsid w:val="00CF2BF4"/>
    <w:rsid w:val="00CF410E"/>
    <w:rsid w:val="00CF4EBE"/>
    <w:rsid w:val="00CF676A"/>
    <w:rsid w:val="00CF721E"/>
    <w:rsid w:val="00CF741C"/>
    <w:rsid w:val="00CF79ED"/>
    <w:rsid w:val="00CF7F9F"/>
    <w:rsid w:val="00D00E23"/>
    <w:rsid w:val="00D0117B"/>
    <w:rsid w:val="00D01422"/>
    <w:rsid w:val="00D02373"/>
    <w:rsid w:val="00D02449"/>
    <w:rsid w:val="00D0267B"/>
    <w:rsid w:val="00D03432"/>
    <w:rsid w:val="00D0473F"/>
    <w:rsid w:val="00D05166"/>
    <w:rsid w:val="00D0544E"/>
    <w:rsid w:val="00D05A17"/>
    <w:rsid w:val="00D05C35"/>
    <w:rsid w:val="00D0746E"/>
    <w:rsid w:val="00D075FB"/>
    <w:rsid w:val="00D10A1E"/>
    <w:rsid w:val="00D117B6"/>
    <w:rsid w:val="00D12F07"/>
    <w:rsid w:val="00D13D44"/>
    <w:rsid w:val="00D141BA"/>
    <w:rsid w:val="00D1587E"/>
    <w:rsid w:val="00D15EC8"/>
    <w:rsid w:val="00D16587"/>
    <w:rsid w:val="00D16C03"/>
    <w:rsid w:val="00D16D7A"/>
    <w:rsid w:val="00D17ECF"/>
    <w:rsid w:val="00D20067"/>
    <w:rsid w:val="00D2089A"/>
    <w:rsid w:val="00D20BE4"/>
    <w:rsid w:val="00D20F85"/>
    <w:rsid w:val="00D213CA"/>
    <w:rsid w:val="00D2187E"/>
    <w:rsid w:val="00D22462"/>
    <w:rsid w:val="00D2307F"/>
    <w:rsid w:val="00D23A8D"/>
    <w:rsid w:val="00D23C46"/>
    <w:rsid w:val="00D24334"/>
    <w:rsid w:val="00D2482F"/>
    <w:rsid w:val="00D24FD8"/>
    <w:rsid w:val="00D25185"/>
    <w:rsid w:val="00D2538C"/>
    <w:rsid w:val="00D26017"/>
    <w:rsid w:val="00D2647D"/>
    <w:rsid w:val="00D26756"/>
    <w:rsid w:val="00D26A09"/>
    <w:rsid w:val="00D26F9A"/>
    <w:rsid w:val="00D277AB"/>
    <w:rsid w:val="00D27866"/>
    <w:rsid w:val="00D27935"/>
    <w:rsid w:val="00D27BF8"/>
    <w:rsid w:val="00D30000"/>
    <w:rsid w:val="00D30AB1"/>
    <w:rsid w:val="00D30D07"/>
    <w:rsid w:val="00D3123C"/>
    <w:rsid w:val="00D317C8"/>
    <w:rsid w:val="00D319F8"/>
    <w:rsid w:val="00D31B47"/>
    <w:rsid w:val="00D334D6"/>
    <w:rsid w:val="00D339D5"/>
    <w:rsid w:val="00D33C40"/>
    <w:rsid w:val="00D33D3F"/>
    <w:rsid w:val="00D34640"/>
    <w:rsid w:val="00D357F5"/>
    <w:rsid w:val="00D362AB"/>
    <w:rsid w:val="00D37000"/>
    <w:rsid w:val="00D37732"/>
    <w:rsid w:val="00D40158"/>
    <w:rsid w:val="00D4041D"/>
    <w:rsid w:val="00D407BA"/>
    <w:rsid w:val="00D40A6B"/>
    <w:rsid w:val="00D42992"/>
    <w:rsid w:val="00D42E7E"/>
    <w:rsid w:val="00D436C2"/>
    <w:rsid w:val="00D438A3"/>
    <w:rsid w:val="00D447D1"/>
    <w:rsid w:val="00D44886"/>
    <w:rsid w:val="00D45A37"/>
    <w:rsid w:val="00D45EA6"/>
    <w:rsid w:val="00D46374"/>
    <w:rsid w:val="00D46909"/>
    <w:rsid w:val="00D47130"/>
    <w:rsid w:val="00D474A1"/>
    <w:rsid w:val="00D475AF"/>
    <w:rsid w:val="00D5068E"/>
    <w:rsid w:val="00D51737"/>
    <w:rsid w:val="00D51874"/>
    <w:rsid w:val="00D5192E"/>
    <w:rsid w:val="00D5336A"/>
    <w:rsid w:val="00D54266"/>
    <w:rsid w:val="00D552D7"/>
    <w:rsid w:val="00D55854"/>
    <w:rsid w:val="00D56F77"/>
    <w:rsid w:val="00D57502"/>
    <w:rsid w:val="00D57C0B"/>
    <w:rsid w:val="00D60548"/>
    <w:rsid w:val="00D617C9"/>
    <w:rsid w:val="00D61F9B"/>
    <w:rsid w:val="00D62411"/>
    <w:rsid w:val="00D626CE"/>
    <w:rsid w:val="00D627E4"/>
    <w:rsid w:val="00D6298A"/>
    <w:rsid w:val="00D62A09"/>
    <w:rsid w:val="00D63868"/>
    <w:rsid w:val="00D65053"/>
    <w:rsid w:val="00D65056"/>
    <w:rsid w:val="00D65331"/>
    <w:rsid w:val="00D65BE3"/>
    <w:rsid w:val="00D66139"/>
    <w:rsid w:val="00D661AE"/>
    <w:rsid w:val="00D661B3"/>
    <w:rsid w:val="00D66358"/>
    <w:rsid w:val="00D676E0"/>
    <w:rsid w:val="00D67F75"/>
    <w:rsid w:val="00D70025"/>
    <w:rsid w:val="00D70193"/>
    <w:rsid w:val="00D7078A"/>
    <w:rsid w:val="00D709F7"/>
    <w:rsid w:val="00D7173B"/>
    <w:rsid w:val="00D723CB"/>
    <w:rsid w:val="00D72690"/>
    <w:rsid w:val="00D743CB"/>
    <w:rsid w:val="00D75560"/>
    <w:rsid w:val="00D758D9"/>
    <w:rsid w:val="00D75FFA"/>
    <w:rsid w:val="00D77C15"/>
    <w:rsid w:val="00D77F07"/>
    <w:rsid w:val="00D80187"/>
    <w:rsid w:val="00D80AA4"/>
    <w:rsid w:val="00D80D45"/>
    <w:rsid w:val="00D81871"/>
    <w:rsid w:val="00D8278A"/>
    <w:rsid w:val="00D8339A"/>
    <w:rsid w:val="00D83571"/>
    <w:rsid w:val="00D83B30"/>
    <w:rsid w:val="00D84692"/>
    <w:rsid w:val="00D84A89"/>
    <w:rsid w:val="00D84D40"/>
    <w:rsid w:val="00D85F70"/>
    <w:rsid w:val="00D861F4"/>
    <w:rsid w:val="00D863FD"/>
    <w:rsid w:val="00D8694F"/>
    <w:rsid w:val="00D877B4"/>
    <w:rsid w:val="00D87ABE"/>
    <w:rsid w:val="00D87E80"/>
    <w:rsid w:val="00D901E5"/>
    <w:rsid w:val="00D90598"/>
    <w:rsid w:val="00D90A2E"/>
    <w:rsid w:val="00D90D44"/>
    <w:rsid w:val="00D9131D"/>
    <w:rsid w:val="00D915F8"/>
    <w:rsid w:val="00D91B6F"/>
    <w:rsid w:val="00D920E6"/>
    <w:rsid w:val="00D92312"/>
    <w:rsid w:val="00D92B9C"/>
    <w:rsid w:val="00D92F01"/>
    <w:rsid w:val="00D92F46"/>
    <w:rsid w:val="00D93AC3"/>
    <w:rsid w:val="00D94165"/>
    <w:rsid w:val="00D95BFE"/>
    <w:rsid w:val="00D96610"/>
    <w:rsid w:val="00D96B14"/>
    <w:rsid w:val="00D96E58"/>
    <w:rsid w:val="00D97442"/>
    <w:rsid w:val="00D97DE2"/>
    <w:rsid w:val="00DA0282"/>
    <w:rsid w:val="00DA1BA7"/>
    <w:rsid w:val="00DA239E"/>
    <w:rsid w:val="00DA3172"/>
    <w:rsid w:val="00DA40E1"/>
    <w:rsid w:val="00DA40EE"/>
    <w:rsid w:val="00DA462A"/>
    <w:rsid w:val="00DA4C1E"/>
    <w:rsid w:val="00DA4FE3"/>
    <w:rsid w:val="00DA5A44"/>
    <w:rsid w:val="00DA5FD8"/>
    <w:rsid w:val="00DA6368"/>
    <w:rsid w:val="00DA6584"/>
    <w:rsid w:val="00DA667D"/>
    <w:rsid w:val="00DA6BD9"/>
    <w:rsid w:val="00DA78BE"/>
    <w:rsid w:val="00DB0D91"/>
    <w:rsid w:val="00DB104E"/>
    <w:rsid w:val="00DB217C"/>
    <w:rsid w:val="00DB269A"/>
    <w:rsid w:val="00DB2A40"/>
    <w:rsid w:val="00DB30C3"/>
    <w:rsid w:val="00DB33CB"/>
    <w:rsid w:val="00DB443A"/>
    <w:rsid w:val="00DB5513"/>
    <w:rsid w:val="00DB717E"/>
    <w:rsid w:val="00DB7A35"/>
    <w:rsid w:val="00DC0F42"/>
    <w:rsid w:val="00DC218B"/>
    <w:rsid w:val="00DC2A99"/>
    <w:rsid w:val="00DC388E"/>
    <w:rsid w:val="00DC3FFE"/>
    <w:rsid w:val="00DC4C23"/>
    <w:rsid w:val="00DC4EA3"/>
    <w:rsid w:val="00DC4F5D"/>
    <w:rsid w:val="00DC4F81"/>
    <w:rsid w:val="00DC5123"/>
    <w:rsid w:val="00DC598C"/>
    <w:rsid w:val="00DC62C3"/>
    <w:rsid w:val="00DC64CD"/>
    <w:rsid w:val="00DC6BAA"/>
    <w:rsid w:val="00DC70F0"/>
    <w:rsid w:val="00DC7ECA"/>
    <w:rsid w:val="00DD0058"/>
    <w:rsid w:val="00DD0AFF"/>
    <w:rsid w:val="00DD0C4F"/>
    <w:rsid w:val="00DD132E"/>
    <w:rsid w:val="00DD1525"/>
    <w:rsid w:val="00DD52AA"/>
    <w:rsid w:val="00DD53A0"/>
    <w:rsid w:val="00DD5FCA"/>
    <w:rsid w:val="00DD6423"/>
    <w:rsid w:val="00DD6623"/>
    <w:rsid w:val="00DD6D7B"/>
    <w:rsid w:val="00DD77F5"/>
    <w:rsid w:val="00DD7DCC"/>
    <w:rsid w:val="00DE0476"/>
    <w:rsid w:val="00DE06B5"/>
    <w:rsid w:val="00DE1469"/>
    <w:rsid w:val="00DE178A"/>
    <w:rsid w:val="00DE20AB"/>
    <w:rsid w:val="00DE23F8"/>
    <w:rsid w:val="00DE2CE2"/>
    <w:rsid w:val="00DE4E75"/>
    <w:rsid w:val="00DE56EE"/>
    <w:rsid w:val="00DE57C6"/>
    <w:rsid w:val="00DE5C60"/>
    <w:rsid w:val="00DE6F91"/>
    <w:rsid w:val="00DE769F"/>
    <w:rsid w:val="00DE783D"/>
    <w:rsid w:val="00DE7C86"/>
    <w:rsid w:val="00DF03CD"/>
    <w:rsid w:val="00DF0FBD"/>
    <w:rsid w:val="00DF16B0"/>
    <w:rsid w:val="00DF2BF6"/>
    <w:rsid w:val="00DF2DBB"/>
    <w:rsid w:val="00DF329B"/>
    <w:rsid w:val="00DF3325"/>
    <w:rsid w:val="00DF3F72"/>
    <w:rsid w:val="00DF51E3"/>
    <w:rsid w:val="00DF5246"/>
    <w:rsid w:val="00DF6012"/>
    <w:rsid w:val="00DF6745"/>
    <w:rsid w:val="00DF67D8"/>
    <w:rsid w:val="00DF7019"/>
    <w:rsid w:val="00DF702E"/>
    <w:rsid w:val="00DF7926"/>
    <w:rsid w:val="00DF795B"/>
    <w:rsid w:val="00DF7B24"/>
    <w:rsid w:val="00E00BD3"/>
    <w:rsid w:val="00E00C5E"/>
    <w:rsid w:val="00E010E3"/>
    <w:rsid w:val="00E0143F"/>
    <w:rsid w:val="00E01445"/>
    <w:rsid w:val="00E01C9A"/>
    <w:rsid w:val="00E02B59"/>
    <w:rsid w:val="00E02B88"/>
    <w:rsid w:val="00E02BEB"/>
    <w:rsid w:val="00E04D86"/>
    <w:rsid w:val="00E056D3"/>
    <w:rsid w:val="00E05FAD"/>
    <w:rsid w:val="00E06182"/>
    <w:rsid w:val="00E06183"/>
    <w:rsid w:val="00E069D5"/>
    <w:rsid w:val="00E102C3"/>
    <w:rsid w:val="00E104D5"/>
    <w:rsid w:val="00E11080"/>
    <w:rsid w:val="00E11ACD"/>
    <w:rsid w:val="00E12746"/>
    <w:rsid w:val="00E13B79"/>
    <w:rsid w:val="00E1438D"/>
    <w:rsid w:val="00E15557"/>
    <w:rsid w:val="00E16727"/>
    <w:rsid w:val="00E16AFE"/>
    <w:rsid w:val="00E17092"/>
    <w:rsid w:val="00E171B7"/>
    <w:rsid w:val="00E209C7"/>
    <w:rsid w:val="00E209FC"/>
    <w:rsid w:val="00E20A3B"/>
    <w:rsid w:val="00E20DCC"/>
    <w:rsid w:val="00E21912"/>
    <w:rsid w:val="00E21BB4"/>
    <w:rsid w:val="00E2285C"/>
    <w:rsid w:val="00E2354E"/>
    <w:rsid w:val="00E23973"/>
    <w:rsid w:val="00E23E71"/>
    <w:rsid w:val="00E24756"/>
    <w:rsid w:val="00E25472"/>
    <w:rsid w:val="00E25BD6"/>
    <w:rsid w:val="00E25D54"/>
    <w:rsid w:val="00E25E18"/>
    <w:rsid w:val="00E25F37"/>
    <w:rsid w:val="00E26491"/>
    <w:rsid w:val="00E26B20"/>
    <w:rsid w:val="00E26E48"/>
    <w:rsid w:val="00E273A5"/>
    <w:rsid w:val="00E276A7"/>
    <w:rsid w:val="00E27778"/>
    <w:rsid w:val="00E27837"/>
    <w:rsid w:val="00E30626"/>
    <w:rsid w:val="00E30877"/>
    <w:rsid w:val="00E31957"/>
    <w:rsid w:val="00E319E0"/>
    <w:rsid w:val="00E33F4D"/>
    <w:rsid w:val="00E342DB"/>
    <w:rsid w:val="00E3451D"/>
    <w:rsid w:val="00E350B6"/>
    <w:rsid w:val="00E3524E"/>
    <w:rsid w:val="00E3573F"/>
    <w:rsid w:val="00E36052"/>
    <w:rsid w:val="00E3648F"/>
    <w:rsid w:val="00E379ED"/>
    <w:rsid w:val="00E405A4"/>
    <w:rsid w:val="00E40949"/>
    <w:rsid w:val="00E40D47"/>
    <w:rsid w:val="00E41C13"/>
    <w:rsid w:val="00E4230F"/>
    <w:rsid w:val="00E426CA"/>
    <w:rsid w:val="00E42A00"/>
    <w:rsid w:val="00E42A22"/>
    <w:rsid w:val="00E42C0C"/>
    <w:rsid w:val="00E43084"/>
    <w:rsid w:val="00E4394E"/>
    <w:rsid w:val="00E43D75"/>
    <w:rsid w:val="00E441A8"/>
    <w:rsid w:val="00E445C6"/>
    <w:rsid w:val="00E4496B"/>
    <w:rsid w:val="00E451F2"/>
    <w:rsid w:val="00E4578E"/>
    <w:rsid w:val="00E45F86"/>
    <w:rsid w:val="00E47AC3"/>
    <w:rsid w:val="00E5008C"/>
    <w:rsid w:val="00E510F7"/>
    <w:rsid w:val="00E511A0"/>
    <w:rsid w:val="00E51404"/>
    <w:rsid w:val="00E51633"/>
    <w:rsid w:val="00E51890"/>
    <w:rsid w:val="00E51C3C"/>
    <w:rsid w:val="00E51ED4"/>
    <w:rsid w:val="00E5224F"/>
    <w:rsid w:val="00E526E4"/>
    <w:rsid w:val="00E53D04"/>
    <w:rsid w:val="00E5401C"/>
    <w:rsid w:val="00E5411E"/>
    <w:rsid w:val="00E546EE"/>
    <w:rsid w:val="00E56211"/>
    <w:rsid w:val="00E5621A"/>
    <w:rsid w:val="00E5752C"/>
    <w:rsid w:val="00E57530"/>
    <w:rsid w:val="00E57DEF"/>
    <w:rsid w:val="00E606CD"/>
    <w:rsid w:val="00E60AD4"/>
    <w:rsid w:val="00E62D01"/>
    <w:rsid w:val="00E62D5C"/>
    <w:rsid w:val="00E63107"/>
    <w:rsid w:val="00E63987"/>
    <w:rsid w:val="00E643E1"/>
    <w:rsid w:val="00E64825"/>
    <w:rsid w:val="00E64913"/>
    <w:rsid w:val="00E64A41"/>
    <w:rsid w:val="00E6527D"/>
    <w:rsid w:val="00E67754"/>
    <w:rsid w:val="00E67B78"/>
    <w:rsid w:val="00E67CA9"/>
    <w:rsid w:val="00E67E47"/>
    <w:rsid w:val="00E7072B"/>
    <w:rsid w:val="00E70C06"/>
    <w:rsid w:val="00E70EDD"/>
    <w:rsid w:val="00E71CF0"/>
    <w:rsid w:val="00E734CB"/>
    <w:rsid w:val="00E737B7"/>
    <w:rsid w:val="00E74376"/>
    <w:rsid w:val="00E749DE"/>
    <w:rsid w:val="00E74C48"/>
    <w:rsid w:val="00E74DB2"/>
    <w:rsid w:val="00E758AD"/>
    <w:rsid w:val="00E75A2F"/>
    <w:rsid w:val="00E75E11"/>
    <w:rsid w:val="00E75E28"/>
    <w:rsid w:val="00E760D6"/>
    <w:rsid w:val="00E76279"/>
    <w:rsid w:val="00E76539"/>
    <w:rsid w:val="00E77EDD"/>
    <w:rsid w:val="00E8091F"/>
    <w:rsid w:val="00E80E32"/>
    <w:rsid w:val="00E80F1C"/>
    <w:rsid w:val="00E8119E"/>
    <w:rsid w:val="00E8197E"/>
    <w:rsid w:val="00E819E8"/>
    <w:rsid w:val="00E81D4B"/>
    <w:rsid w:val="00E81F0C"/>
    <w:rsid w:val="00E82575"/>
    <w:rsid w:val="00E82D2E"/>
    <w:rsid w:val="00E82FC8"/>
    <w:rsid w:val="00E83342"/>
    <w:rsid w:val="00E83A0C"/>
    <w:rsid w:val="00E84224"/>
    <w:rsid w:val="00E844FE"/>
    <w:rsid w:val="00E86620"/>
    <w:rsid w:val="00E86C59"/>
    <w:rsid w:val="00E8776C"/>
    <w:rsid w:val="00E8792B"/>
    <w:rsid w:val="00E87FB5"/>
    <w:rsid w:val="00E9016E"/>
    <w:rsid w:val="00E9018B"/>
    <w:rsid w:val="00E926EA"/>
    <w:rsid w:val="00E92D9A"/>
    <w:rsid w:val="00E9359A"/>
    <w:rsid w:val="00E93823"/>
    <w:rsid w:val="00E94BDE"/>
    <w:rsid w:val="00E95B69"/>
    <w:rsid w:val="00E962B5"/>
    <w:rsid w:val="00E96924"/>
    <w:rsid w:val="00E96D00"/>
    <w:rsid w:val="00E9771D"/>
    <w:rsid w:val="00E978CD"/>
    <w:rsid w:val="00E97D91"/>
    <w:rsid w:val="00EA0278"/>
    <w:rsid w:val="00EA082B"/>
    <w:rsid w:val="00EA1979"/>
    <w:rsid w:val="00EA1AFD"/>
    <w:rsid w:val="00EA2900"/>
    <w:rsid w:val="00EA3A9A"/>
    <w:rsid w:val="00EA3C33"/>
    <w:rsid w:val="00EA43B3"/>
    <w:rsid w:val="00EA4C27"/>
    <w:rsid w:val="00EA5833"/>
    <w:rsid w:val="00EA5A7B"/>
    <w:rsid w:val="00EA5A93"/>
    <w:rsid w:val="00EA6914"/>
    <w:rsid w:val="00EA75CB"/>
    <w:rsid w:val="00EA75DD"/>
    <w:rsid w:val="00EA7FCC"/>
    <w:rsid w:val="00EB0438"/>
    <w:rsid w:val="00EB049D"/>
    <w:rsid w:val="00EB05F4"/>
    <w:rsid w:val="00EB1986"/>
    <w:rsid w:val="00EB1E05"/>
    <w:rsid w:val="00EB220D"/>
    <w:rsid w:val="00EB312F"/>
    <w:rsid w:val="00EB4835"/>
    <w:rsid w:val="00EB4FF5"/>
    <w:rsid w:val="00EB5134"/>
    <w:rsid w:val="00EB5368"/>
    <w:rsid w:val="00EB5D9F"/>
    <w:rsid w:val="00EB608F"/>
    <w:rsid w:val="00EB6B08"/>
    <w:rsid w:val="00EB6B8F"/>
    <w:rsid w:val="00EB7143"/>
    <w:rsid w:val="00EB74CF"/>
    <w:rsid w:val="00EB785F"/>
    <w:rsid w:val="00EB7AD6"/>
    <w:rsid w:val="00EB7D14"/>
    <w:rsid w:val="00EB7F93"/>
    <w:rsid w:val="00EC1265"/>
    <w:rsid w:val="00EC1D2F"/>
    <w:rsid w:val="00EC2C6B"/>
    <w:rsid w:val="00EC2CD2"/>
    <w:rsid w:val="00EC2EDC"/>
    <w:rsid w:val="00EC3FBA"/>
    <w:rsid w:val="00EC41E0"/>
    <w:rsid w:val="00EC5340"/>
    <w:rsid w:val="00EC63D6"/>
    <w:rsid w:val="00EC6D27"/>
    <w:rsid w:val="00ED0F3D"/>
    <w:rsid w:val="00ED29A4"/>
    <w:rsid w:val="00ED2F6C"/>
    <w:rsid w:val="00ED376E"/>
    <w:rsid w:val="00ED3FE1"/>
    <w:rsid w:val="00ED438B"/>
    <w:rsid w:val="00ED4E5F"/>
    <w:rsid w:val="00ED51E2"/>
    <w:rsid w:val="00ED5BDB"/>
    <w:rsid w:val="00ED5BDD"/>
    <w:rsid w:val="00ED60B6"/>
    <w:rsid w:val="00ED6E2D"/>
    <w:rsid w:val="00ED7209"/>
    <w:rsid w:val="00ED7EFE"/>
    <w:rsid w:val="00EE0212"/>
    <w:rsid w:val="00EE0B09"/>
    <w:rsid w:val="00EE165F"/>
    <w:rsid w:val="00EE1A8A"/>
    <w:rsid w:val="00EE1AD5"/>
    <w:rsid w:val="00EE1DFB"/>
    <w:rsid w:val="00EE1EA1"/>
    <w:rsid w:val="00EE2229"/>
    <w:rsid w:val="00EE31FF"/>
    <w:rsid w:val="00EE419D"/>
    <w:rsid w:val="00EE4400"/>
    <w:rsid w:val="00EE4DA2"/>
    <w:rsid w:val="00EE516D"/>
    <w:rsid w:val="00EE53FE"/>
    <w:rsid w:val="00EE5533"/>
    <w:rsid w:val="00EE5AFD"/>
    <w:rsid w:val="00EE5B6E"/>
    <w:rsid w:val="00EE5ECF"/>
    <w:rsid w:val="00EE6EFD"/>
    <w:rsid w:val="00EE761C"/>
    <w:rsid w:val="00EE76F3"/>
    <w:rsid w:val="00EE77DF"/>
    <w:rsid w:val="00EF0753"/>
    <w:rsid w:val="00EF075A"/>
    <w:rsid w:val="00EF0850"/>
    <w:rsid w:val="00EF0AC8"/>
    <w:rsid w:val="00EF16E6"/>
    <w:rsid w:val="00EF1FAE"/>
    <w:rsid w:val="00EF2331"/>
    <w:rsid w:val="00EF249E"/>
    <w:rsid w:val="00EF29ED"/>
    <w:rsid w:val="00EF3711"/>
    <w:rsid w:val="00EF3C54"/>
    <w:rsid w:val="00EF43D3"/>
    <w:rsid w:val="00EF4E90"/>
    <w:rsid w:val="00EF4EFE"/>
    <w:rsid w:val="00EF516C"/>
    <w:rsid w:val="00EF51E4"/>
    <w:rsid w:val="00EF55A4"/>
    <w:rsid w:val="00EF5920"/>
    <w:rsid w:val="00EF6A60"/>
    <w:rsid w:val="00EF70EB"/>
    <w:rsid w:val="00EF7C27"/>
    <w:rsid w:val="00F0024D"/>
    <w:rsid w:val="00F0038C"/>
    <w:rsid w:val="00F01ED5"/>
    <w:rsid w:val="00F023FA"/>
    <w:rsid w:val="00F029CE"/>
    <w:rsid w:val="00F02BFA"/>
    <w:rsid w:val="00F02D93"/>
    <w:rsid w:val="00F03105"/>
    <w:rsid w:val="00F03C78"/>
    <w:rsid w:val="00F03F8B"/>
    <w:rsid w:val="00F04524"/>
    <w:rsid w:val="00F04951"/>
    <w:rsid w:val="00F053EA"/>
    <w:rsid w:val="00F0596E"/>
    <w:rsid w:val="00F065C0"/>
    <w:rsid w:val="00F07A86"/>
    <w:rsid w:val="00F07E7C"/>
    <w:rsid w:val="00F115C2"/>
    <w:rsid w:val="00F12183"/>
    <w:rsid w:val="00F12459"/>
    <w:rsid w:val="00F1248E"/>
    <w:rsid w:val="00F129E3"/>
    <w:rsid w:val="00F12A7F"/>
    <w:rsid w:val="00F12A84"/>
    <w:rsid w:val="00F12FF8"/>
    <w:rsid w:val="00F13001"/>
    <w:rsid w:val="00F13468"/>
    <w:rsid w:val="00F138DE"/>
    <w:rsid w:val="00F13A8A"/>
    <w:rsid w:val="00F14BBD"/>
    <w:rsid w:val="00F15C69"/>
    <w:rsid w:val="00F1652C"/>
    <w:rsid w:val="00F17E86"/>
    <w:rsid w:val="00F206CE"/>
    <w:rsid w:val="00F216E5"/>
    <w:rsid w:val="00F21858"/>
    <w:rsid w:val="00F22284"/>
    <w:rsid w:val="00F22ED2"/>
    <w:rsid w:val="00F2493D"/>
    <w:rsid w:val="00F2560F"/>
    <w:rsid w:val="00F25686"/>
    <w:rsid w:val="00F26BE6"/>
    <w:rsid w:val="00F274CF"/>
    <w:rsid w:val="00F27A5C"/>
    <w:rsid w:val="00F3006D"/>
    <w:rsid w:val="00F30A19"/>
    <w:rsid w:val="00F31268"/>
    <w:rsid w:val="00F31840"/>
    <w:rsid w:val="00F31D63"/>
    <w:rsid w:val="00F332A7"/>
    <w:rsid w:val="00F33D91"/>
    <w:rsid w:val="00F33DF7"/>
    <w:rsid w:val="00F34018"/>
    <w:rsid w:val="00F348CB"/>
    <w:rsid w:val="00F34CCF"/>
    <w:rsid w:val="00F357D1"/>
    <w:rsid w:val="00F360B7"/>
    <w:rsid w:val="00F36CED"/>
    <w:rsid w:val="00F4032A"/>
    <w:rsid w:val="00F406AA"/>
    <w:rsid w:val="00F40AB8"/>
    <w:rsid w:val="00F432D0"/>
    <w:rsid w:val="00F4488D"/>
    <w:rsid w:val="00F45057"/>
    <w:rsid w:val="00F45480"/>
    <w:rsid w:val="00F46A4E"/>
    <w:rsid w:val="00F46C40"/>
    <w:rsid w:val="00F4777A"/>
    <w:rsid w:val="00F5002F"/>
    <w:rsid w:val="00F500B2"/>
    <w:rsid w:val="00F51DCA"/>
    <w:rsid w:val="00F51F7A"/>
    <w:rsid w:val="00F520B6"/>
    <w:rsid w:val="00F5224A"/>
    <w:rsid w:val="00F52876"/>
    <w:rsid w:val="00F52FD4"/>
    <w:rsid w:val="00F539F1"/>
    <w:rsid w:val="00F5459D"/>
    <w:rsid w:val="00F549B5"/>
    <w:rsid w:val="00F55016"/>
    <w:rsid w:val="00F55C6D"/>
    <w:rsid w:val="00F561AF"/>
    <w:rsid w:val="00F56401"/>
    <w:rsid w:val="00F57494"/>
    <w:rsid w:val="00F608B0"/>
    <w:rsid w:val="00F60BAA"/>
    <w:rsid w:val="00F61949"/>
    <w:rsid w:val="00F62793"/>
    <w:rsid w:val="00F6288F"/>
    <w:rsid w:val="00F629DB"/>
    <w:rsid w:val="00F6304F"/>
    <w:rsid w:val="00F6321F"/>
    <w:rsid w:val="00F63749"/>
    <w:rsid w:val="00F63E29"/>
    <w:rsid w:val="00F64D47"/>
    <w:rsid w:val="00F65775"/>
    <w:rsid w:val="00F66281"/>
    <w:rsid w:val="00F67C08"/>
    <w:rsid w:val="00F7055E"/>
    <w:rsid w:val="00F70E17"/>
    <w:rsid w:val="00F70E57"/>
    <w:rsid w:val="00F71B6B"/>
    <w:rsid w:val="00F724CF"/>
    <w:rsid w:val="00F72DFF"/>
    <w:rsid w:val="00F72E82"/>
    <w:rsid w:val="00F73016"/>
    <w:rsid w:val="00F7372B"/>
    <w:rsid w:val="00F74B75"/>
    <w:rsid w:val="00F74E48"/>
    <w:rsid w:val="00F7587C"/>
    <w:rsid w:val="00F77588"/>
    <w:rsid w:val="00F77BB6"/>
    <w:rsid w:val="00F8174A"/>
    <w:rsid w:val="00F81867"/>
    <w:rsid w:val="00F830B0"/>
    <w:rsid w:val="00F83767"/>
    <w:rsid w:val="00F83877"/>
    <w:rsid w:val="00F83B4D"/>
    <w:rsid w:val="00F83C77"/>
    <w:rsid w:val="00F846C4"/>
    <w:rsid w:val="00F84B01"/>
    <w:rsid w:val="00F84D04"/>
    <w:rsid w:val="00F850FF"/>
    <w:rsid w:val="00F85A46"/>
    <w:rsid w:val="00F86A63"/>
    <w:rsid w:val="00F873B7"/>
    <w:rsid w:val="00F8795F"/>
    <w:rsid w:val="00F87B42"/>
    <w:rsid w:val="00F87F3A"/>
    <w:rsid w:val="00F900CE"/>
    <w:rsid w:val="00F9025C"/>
    <w:rsid w:val="00F9117B"/>
    <w:rsid w:val="00F91425"/>
    <w:rsid w:val="00F9156D"/>
    <w:rsid w:val="00F91590"/>
    <w:rsid w:val="00F91710"/>
    <w:rsid w:val="00F91AFF"/>
    <w:rsid w:val="00F93193"/>
    <w:rsid w:val="00F931E4"/>
    <w:rsid w:val="00F93C80"/>
    <w:rsid w:val="00F9458E"/>
    <w:rsid w:val="00F957EB"/>
    <w:rsid w:val="00F95CAA"/>
    <w:rsid w:val="00F9616F"/>
    <w:rsid w:val="00F963F1"/>
    <w:rsid w:val="00F96C07"/>
    <w:rsid w:val="00F97012"/>
    <w:rsid w:val="00F97C66"/>
    <w:rsid w:val="00FA0798"/>
    <w:rsid w:val="00FA23C1"/>
    <w:rsid w:val="00FA2888"/>
    <w:rsid w:val="00FA2E53"/>
    <w:rsid w:val="00FA30A7"/>
    <w:rsid w:val="00FA3395"/>
    <w:rsid w:val="00FA3A11"/>
    <w:rsid w:val="00FA4089"/>
    <w:rsid w:val="00FA4724"/>
    <w:rsid w:val="00FA4DBD"/>
    <w:rsid w:val="00FA5970"/>
    <w:rsid w:val="00FA5AA9"/>
    <w:rsid w:val="00FA5BF7"/>
    <w:rsid w:val="00FA5D5F"/>
    <w:rsid w:val="00FA6110"/>
    <w:rsid w:val="00FA75AB"/>
    <w:rsid w:val="00FB0D13"/>
    <w:rsid w:val="00FB0FD1"/>
    <w:rsid w:val="00FB22DB"/>
    <w:rsid w:val="00FB3693"/>
    <w:rsid w:val="00FB41E2"/>
    <w:rsid w:val="00FB4809"/>
    <w:rsid w:val="00FB4BA9"/>
    <w:rsid w:val="00FB5275"/>
    <w:rsid w:val="00FB5553"/>
    <w:rsid w:val="00FB5E42"/>
    <w:rsid w:val="00FB6F6A"/>
    <w:rsid w:val="00FB767E"/>
    <w:rsid w:val="00FC2AD0"/>
    <w:rsid w:val="00FC3300"/>
    <w:rsid w:val="00FC331B"/>
    <w:rsid w:val="00FC3D4F"/>
    <w:rsid w:val="00FC3F3E"/>
    <w:rsid w:val="00FC411C"/>
    <w:rsid w:val="00FC4B6A"/>
    <w:rsid w:val="00FC5233"/>
    <w:rsid w:val="00FC55AE"/>
    <w:rsid w:val="00FC747A"/>
    <w:rsid w:val="00FC787F"/>
    <w:rsid w:val="00FD0B6E"/>
    <w:rsid w:val="00FD1E26"/>
    <w:rsid w:val="00FD2783"/>
    <w:rsid w:val="00FD2F36"/>
    <w:rsid w:val="00FD3FFD"/>
    <w:rsid w:val="00FD422A"/>
    <w:rsid w:val="00FD4EEF"/>
    <w:rsid w:val="00FD534E"/>
    <w:rsid w:val="00FD5644"/>
    <w:rsid w:val="00FD56BF"/>
    <w:rsid w:val="00FD61DF"/>
    <w:rsid w:val="00FD63DC"/>
    <w:rsid w:val="00FD65A7"/>
    <w:rsid w:val="00FD6D79"/>
    <w:rsid w:val="00FD75C0"/>
    <w:rsid w:val="00FD7AAF"/>
    <w:rsid w:val="00FD7B7B"/>
    <w:rsid w:val="00FD7D9A"/>
    <w:rsid w:val="00FE0EAE"/>
    <w:rsid w:val="00FE10D8"/>
    <w:rsid w:val="00FE1183"/>
    <w:rsid w:val="00FE1771"/>
    <w:rsid w:val="00FE17D7"/>
    <w:rsid w:val="00FE1A28"/>
    <w:rsid w:val="00FE1C53"/>
    <w:rsid w:val="00FE3CCC"/>
    <w:rsid w:val="00FE4415"/>
    <w:rsid w:val="00FE46CE"/>
    <w:rsid w:val="00FE51A5"/>
    <w:rsid w:val="00FE5A8C"/>
    <w:rsid w:val="00FE5ACF"/>
    <w:rsid w:val="00FE5CD3"/>
    <w:rsid w:val="00FE7C7C"/>
    <w:rsid w:val="00FE7F98"/>
    <w:rsid w:val="00FF03AB"/>
    <w:rsid w:val="00FF0F93"/>
    <w:rsid w:val="00FF1CF7"/>
    <w:rsid w:val="00FF263E"/>
    <w:rsid w:val="00FF37F4"/>
    <w:rsid w:val="00FF3908"/>
    <w:rsid w:val="00FF39B9"/>
    <w:rsid w:val="00FF400E"/>
    <w:rsid w:val="00FF494A"/>
    <w:rsid w:val="00FF4B8E"/>
    <w:rsid w:val="00FF5ABC"/>
    <w:rsid w:val="00FF5AC8"/>
    <w:rsid w:val="00FF5B74"/>
    <w:rsid w:val="00FF5DFB"/>
    <w:rsid w:val="00FF60BE"/>
    <w:rsid w:val="00FF654D"/>
    <w:rsid w:val="00FF6D37"/>
    <w:rsid w:val="00FF790F"/>
    <w:rsid w:val="00FF7A4A"/>
    <w:rsid w:val="010FA2DC"/>
    <w:rsid w:val="0140323E"/>
    <w:rsid w:val="01A0AD7C"/>
    <w:rsid w:val="01FA6B17"/>
    <w:rsid w:val="0212B300"/>
    <w:rsid w:val="025D97C1"/>
    <w:rsid w:val="04EC7D72"/>
    <w:rsid w:val="0571F46F"/>
    <w:rsid w:val="05C46207"/>
    <w:rsid w:val="06C4FE28"/>
    <w:rsid w:val="0712DDC1"/>
    <w:rsid w:val="0718C776"/>
    <w:rsid w:val="07288B5C"/>
    <w:rsid w:val="075673EA"/>
    <w:rsid w:val="08350B82"/>
    <w:rsid w:val="08BB2E34"/>
    <w:rsid w:val="09259AC1"/>
    <w:rsid w:val="09B71083"/>
    <w:rsid w:val="0AAD091D"/>
    <w:rsid w:val="0C462EDE"/>
    <w:rsid w:val="0CE23133"/>
    <w:rsid w:val="0CE6C4BA"/>
    <w:rsid w:val="0CE81AE8"/>
    <w:rsid w:val="0D452167"/>
    <w:rsid w:val="0E1E8182"/>
    <w:rsid w:val="0E655A84"/>
    <w:rsid w:val="0EB8DFEE"/>
    <w:rsid w:val="0F68763B"/>
    <w:rsid w:val="0FD2E2C8"/>
    <w:rsid w:val="0FE670DF"/>
    <w:rsid w:val="1026D866"/>
    <w:rsid w:val="1032A136"/>
    <w:rsid w:val="10AAB03F"/>
    <w:rsid w:val="11C912D4"/>
    <w:rsid w:val="1239759C"/>
    <w:rsid w:val="125DFF3B"/>
    <w:rsid w:val="13566AE5"/>
    <w:rsid w:val="13BD9B0C"/>
    <w:rsid w:val="14C441A5"/>
    <w:rsid w:val="150B1AA7"/>
    <w:rsid w:val="154845CE"/>
    <w:rsid w:val="157804DC"/>
    <w:rsid w:val="161B8A56"/>
    <w:rsid w:val="17507AFA"/>
    <w:rsid w:val="1850B26C"/>
    <w:rsid w:val="1857D999"/>
    <w:rsid w:val="18E0C768"/>
    <w:rsid w:val="18FBC1B8"/>
    <w:rsid w:val="1A4581B2"/>
    <w:rsid w:val="1A4F1F5C"/>
    <w:rsid w:val="1AFAA898"/>
    <w:rsid w:val="1B54A39C"/>
    <w:rsid w:val="1B8C1E5A"/>
    <w:rsid w:val="1C919B83"/>
    <w:rsid w:val="1CC7804C"/>
    <w:rsid w:val="1D017CFE"/>
    <w:rsid w:val="1D40B083"/>
    <w:rsid w:val="1D49992D"/>
    <w:rsid w:val="1D6FA226"/>
    <w:rsid w:val="1DCC8074"/>
    <w:rsid w:val="1E5F1318"/>
    <w:rsid w:val="1E861E3B"/>
    <w:rsid w:val="1ECAE06B"/>
    <w:rsid w:val="1EDB2111"/>
    <w:rsid w:val="209A0930"/>
    <w:rsid w:val="20B6C707"/>
    <w:rsid w:val="2155AE62"/>
    <w:rsid w:val="21CD663D"/>
    <w:rsid w:val="224E6888"/>
    <w:rsid w:val="2252FC0F"/>
    <w:rsid w:val="22C05CF9"/>
    <w:rsid w:val="2429D303"/>
    <w:rsid w:val="243AC5D9"/>
    <w:rsid w:val="24E0BE63"/>
    <w:rsid w:val="257DEBDC"/>
    <w:rsid w:val="25C2E2CB"/>
    <w:rsid w:val="25DCA0B2"/>
    <w:rsid w:val="25F4A4B7"/>
    <w:rsid w:val="2603A9E7"/>
    <w:rsid w:val="2630CFCC"/>
    <w:rsid w:val="26B46E29"/>
    <w:rsid w:val="27845AA0"/>
    <w:rsid w:val="283E9379"/>
    <w:rsid w:val="288FB06B"/>
    <w:rsid w:val="28D19221"/>
    <w:rsid w:val="293B01AD"/>
    <w:rsid w:val="29D4EB52"/>
    <w:rsid w:val="2A639302"/>
    <w:rsid w:val="2B14D891"/>
    <w:rsid w:val="2B5658DB"/>
    <w:rsid w:val="2B6505EA"/>
    <w:rsid w:val="2BAD54EA"/>
    <w:rsid w:val="2C539BF0"/>
    <w:rsid w:val="2C8F4076"/>
    <w:rsid w:val="2EC55E30"/>
    <w:rsid w:val="2F5F47D5"/>
    <w:rsid w:val="32079DE4"/>
    <w:rsid w:val="32E1A68A"/>
    <w:rsid w:val="32F805E5"/>
    <w:rsid w:val="332C434A"/>
    <w:rsid w:val="33B181EE"/>
    <w:rsid w:val="3489B319"/>
    <w:rsid w:val="34B7E179"/>
    <w:rsid w:val="34E4DEFB"/>
    <w:rsid w:val="356320AD"/>
    <w:rsid w:val="3567A7AE"/>
    <w:rsid w:val="35D37501"/>
    <w:rsid w:val="361CFF77"/>
    <w:rsid w:val="3642A7E6"/>
    <w:rsid w:val="366E8886"/>
    <w:rsid w:val="3859BA09"/>
    <w:rsid w:val="3880F1F2"/>
    <w:rsid w:val="3895976B"/>
    <w:rsid w:val="38C75957"/>
    <w:rsid w:val="3911D03C"/>
    <w:rsid w:val="392E9323"/>
    <w:rsid w:val="39C008E5"/>
    <w:rsid w:val="39CEDB44"/>
    <w:rsid w:val="3AA29101"/>
    <w:rsid w:val="3AB76245"/>
    <w:rsid w:val="3BD45B6A"/>
    <w:rsid w:val="3BE1D5AD"/>
    <w:rsid w:val="3BEDA917"/>
    <w:rsid w:val="3CB21B40"/>
    <w:rsid w:val="3D934296"/>
    <w:rsid w:val="4020D219"/>
    <w:rsid w:val="41AB0201"/>
    <w:rsid w:val="42758618"/>
    <w:rsid w:val="438B0003"/>
    <w:rsid w:val="43FC6377"/>
    <w:rsid w:val="44ABF8C9"/>
    <w:rsid w:val="44CA469D"/>
    <w:rsid w:val="44F24BF1"/>
    <w:rsid w:val="455EAFC9"/>
    <w:rsid w:val="457D133D"/>
    <w:rsid w:val="45A07E8F"/>
    <w:rsid w:val="46B5F87A"/>
    <w:rsid w:val="4727ECEB"/>
    <w:rsid w:val="477BE90A"/>
    <w:rsid w:val="485652BD"/>
    <w:rsid w:val="49542C57"/>
    <w:rsid w:val="495CFFB8"/>
    <w:rsid w:val="498E7527"/>
    <w:rsid w:val="49DFFC48"/>
    <w:rsid w:val="49EE8AC3"/>
    <w:rsid w:val="4A7545E0"/>
    <w:rsid w:val="4CFEBDA9"/>
    <w:rsid w:val="4D270159"/>
    <w:rsid w:val="4DE8869B"/>
    <w:rsid w:val="4DEFEFEB"/>
    <w:rsid w:val="4F7299DD"/>
    <w:rsid w:val="4F8A934A"/>
    <w:rsid w:val="4FA259E6"/>
    <w:rsid w:val="4FBA8624"/>
    <w:rsid w:val="4FC9C6CF"/>
    <w:rsid w:val="5040C57C"/>
    <w:rsid w:val="506C4C0D"/>
    <w:rsid w:val="51F01C86"/>
    <w:rsid w:val="51F17D4C"/>
    <w:rsid w:val="51F2EA98"/>
    <w:rsid w:val="531608ED"/>
    <w:rsid w:val="5354D6D0"/>
    <w:rsid w:val="538AF0C8"/>
    <w:rsid w:val="5411B86B"/>
    <w:rsid w:val="54E22EE1"/>
    <w:rsid w:val="558D31A7"/>
    <w:rsid w:val="55ED6F74"/>
    <w:rsid w:val="560243A1"/>
    <w:rsid w:val="56B155B8"/>
    <w:rsid w:val="577881BE"/>
    <w:rsid w:val="578F4A4D"/>
    <w:rsid w:val="586D3EE2"/>
    <w:rsid w:val="5AFE0126"/>
    <w:rsid w:val="5B293A2E"/>
    <w:rsid w:val="5B2C5F6E"/>
    <w:rsid w:val="5B2DCCBA"/>
    <w:rsid w:val="5B4A7FF9"/>
    <w:rsid w:val="5BAF46B5"/>
    <w:rsid w:val="5EEBF5D0"/>
    <w:rsid w:val="5F84F376"/>
    <w:rsid w:val="60166938"/>
    <w:rsid w:val="605E610A"/>
    <w:rsid w:val="6140A9CF"/>
    <w:rsid w:val="627CFA1E"/>
    <w:rsid w:val="63A5A90C"/>
    <w:rsid w:val="63C55B40"/>
    <w:rsid w:val="63C6B16E"/>
    <w:rsid w:val="6497346A"/>
    <w:rsid w:val="6597468C"/>
    <w:rsid w:val="65AC17D0"/>
    <w:rsid w:val="666C825F"/>
    <w:rsid w:val="6759FD71"/>
    <w:rsid w:val="679B567D"/>
    <w:rsid w:val="67FCA882"/>
    <w:rsid w:val="685FBE0E"/>
    <w:rsid w:val="68F4282D"/>
    <w:rsid w:val="69004586"/>
    <w:rsid w:val="69A6BE6A"/>
    <w:rsid w:val="69C90147"/>
    <w:rsid w:val="6A080E81"/>
    <w:rsid w:val="6C3D3697"/>
    <w:rsid w:val="6C411E69"/>
    <w:rsid w:val="6C4F156C"/>
    <w:rsid w:val="6C52E432"/>
    <w:rsid w:val="6C7944DC"/>
    <w:rsid w:val="6D2D3CD2"/>
    <w:rsid w:val="6DA9AC91"/>
    <w:rsid w:val="6E00815A"/>
    <w:rsid w:val="6E94EA86"/>
    <w:rsid w:val="6FC5BD5D"/>
    <w:rsid w:val="6FD29D89"/>
    <w:rsid w:val="702F5B14"/>
    <w:rsid w:val="7051343A"/>
    <w:rsid w:val="70D53863"/>
    <w:rsid w:val="710DB35D"/>
    <w:rsid w:val="719C35B5"/>
    <w:rsid w:val="72232D48"/>
    <w:rsid w:val="72F46FED"/>
    <w:rsid w:val="7328318D"/>
    <w:rsid w:val="738ADDDD"/>
    <w:rsid w:val="73B4DA7C"/>
    <w:rsid w:val="7401594F"/>
    <w:rsid w:val="75032FEB"/>
    <w:rsid w:val="75302F5B"/>
    <w:rsid w:val="753DA99E"/>
    <w:rsid w:val="761A43E8"/>
    <w:rsid w:val="766A75CE"/>
    <w:rsid w:val="768B7B75"/>
    <w:rsid w:val="76A6ECD7"/>
    <w:rsid w:val="76EA521D"/>
    <w:rsid w:val="76EF1687"/>
    <w:rsid w:val="7737E9B5"/>
    <w:rsid w:val="782CBD04"/>
    <w:rsid w:val="785B9C99"/>
    <w:rsid w:val="7A94E181"/>
    <w:rsid w:val="7B33D374"/>
    <w:rsid w:val="7D0AB6EE"/>
    <w:rsid w:val="7E06666C"/>
    <w:rsid w:val="7E6F6E2A"/>
    <w:rsid w:val="7F00E6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68BC9727-B54F-0549-9D6C-73AE327B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DF"/>
    <w:pPr>
      <w:widowControl w:val="0"/>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D5336A"/>
    <w:pPr>
      <w:tabs>
        <w:tab w:val="clear" w:pos="3068"/>
      </w:tabs>
      <w:ind w:firstLine="0"/>
      <w:jc w:val="center"/>
      <w:outlineLvl w:val="0"/>
    </w:pPr>
    <w:rPr>
      <w:rFonts w:asciiTheme="minorHAnsi" w:hAnsiTheme="minorHAnsi" w:cstheme="minorHAnsi"/>
      <w:b/>
      <w:sz w:val="24"/>
      <w:szCs w:val="22"/>
    </w:rPr>
  </w:style>
  <w:style w:type="paragraph" w:styleId="Heading2">
    <w:name w:val="heading 2"/>
    <w:basedOn w:val="Normal"/>
    <w:next w:val="Normal"/>
    <w:link w:val="Heading2Char"/>
    <w:uiPriority w:val="9"/>
    <w:unhideWhenUsed/>
    <w:qFormat/>
    <w:rsid w:val="00913193"/>
    <w:pPr>
      <w:tabs>
        <w:tab w:val="clear" w:pos="3068"/>
      </w:tabs>
      <w:ind w:firstLine="0"/>
      <w:outlineLvl w:val="1"/>
    </w:pPr>
    <w:rPr>
      <w:rFonts w:asciiTheme="minorHAnsi" w:hAnsiTheme="minorHAnsi" w:cstheme="minorHAnsi"/>
      <w:b/>
      <w:sz w:val="24"/>
      <w:szCs w:val="22"/>
    </w:rPr>
  </w:style>
  <w:style w:type="paragraph" w:styleId="Heading3">
    <w:name w:val="heading 3"/>
    <w:basedOn w:val="Normal"/>
    <w:next w:val="Normal"/>
    <w:link w:val="Heading3Char"/>
    <w:uiPriority w:val="9"/>
    <w:unhideWhenUsed/>
    <w:qFormat/>
    <w:rsid w:val="0093713E"/>
    <w:pPr>
      <w:ind w:firstLine="0"/>
      <w:outlineLvl w:val="2"/>
    </w:pPr>
    <w:rPr>
      <w:rFonts w:asciiTheme="minorHAnsi" w:hAnsiTheme="minorHAnsi" w:cstheme="minorHAnsi"/>
      <w:b/>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unhideWhenUsed/>
    <w:qFormat/>
    <w:rsid w:val="00357BC4"/>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unhideWhenUsed/>
    <w:qFormat/>
    <w:rsid w:val="00357BC4"/>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unhideWhenUsed/>
    <w:qFormat/>
    <w:rsid w:val="00357BC4"/>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unhideWhenUsed/>
    <w:qFormat/>
    <w:rsid w:val="00357BC4"/>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unhideWhenUsed/>
    <w:qFormat/>
    <w:rsid w:val="0090133C"/>
    <w:pPr>
      <w:spacing w:line="240" w:lineRule="auto"/>
      <w:ind w:firstLine="0"/>
    </w:pPr>
    <w:rPr>
      <w:sz w:val="20"/>
      <w:szCs w:val="20"/>
    </w:rPr>
  </w:style>
  <w:style w:type="character" w:customStyle="1" w:styleId="FootnoteTextChar">
    <w:name w:val="Footnote Text Char"/>
    <w:basedOn w:val="DefaultParagraphFont"/>
    <w:link w:val="FootnoteText"/>
    <w:uiPriority w:val="99"/>
    <w:rsid w:val="0090133C"/>
    <w:rPr>
      <w:rFonts w:ascii="Calibri" w:hAnsi="Calibri" w:cs="Arial"/>
      <w:sz w:val="20"/>
      <w:szCs w:val="20"/>
    </w:rPr>
  </w:style>
  <w:style w:type="character" w:styleId="FootnoteReference">
    <w:name w:val="footnote reference"/>
    <w:basedOn w:val="DefaultParagraphFont"/>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913193"/>
    <w:rPr>
      <w:rFonts w:cstheme="minorHAnsi"/>
      <w:b/>
      <w:sz w:val="24"/>
    </w:rPr>
  </w:style>
  <w:style w:type="character" w:customStyle="1" w:styleId="Heading1Char">
    <w:name w:val="Heading 1 Char"/>
    <w:basedOn w:val="DefaultParagraphFont"/>
    <w:link w:val="Heading1"/>
    <w:uiPriority w:val="9"/>
    <w:rsid w:val="00D5336A"/>
    <w:rPr>
      <w:rFonts w:cstheme="minorHAnsi"/>
      <w:b/>
      <w:sz w:val="24"/>
    </w:rPr>
  </w:style>
  <w:style w:type="character" w:customStyle="1" w:styleId="Heading3Char">
    <w:name w:val="Heading 3 Char"/>
    <w:basedOn w:val="DefaultParagraphFont"/>
    <w:link w:val="Heading3"/>
    <w:uiPriority w:val="9"/>
    <w:rsid w:val="0093713E"/>
    <w:rPr>
      <w:rFonts w:cstheme="minorHAnsi"/>
      <w:b/>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PlaceholderText">
    <w:name w:val="Placeholder Text"/>
    <w:basedOn w:val="DefaultParagraphFont"/>
    <w:uiPriority w:val="99"/>
    <w:semiHidden/>
    <w:rsid w:val="00DE06B5"/>
    <w:rPr>
      <w:color w:val="808080"/>
    </w:rPr>
  </w:style>
  <w:style w:type="paragraph" w:styleId="TOCHeading">
    <w:name w:val="TOC Heading"/>
    <w:basedOn w:val="Heading1"/>
    <w:next w:val="Normal"/>
    <w:uiPriority w:val="39"/>
    <w:unhideWhenUsed/>
    <w:qFormat/>
    <w:rsid w:val="008559A3"/>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shd w:val="clear" w:color="auto" w:fill="auto"/>
    </w:rPr>
  </w:style>
  <w:style w:type="paragraph" w:styleId="TOC1">
    <w:name w:val="toc 1"/>
    <w:basedOn w:val="Normal"/>
    <w:next w:val="Normal"/>
    <w:autoRedefine/>
    <w:uiPriority w:val="39"/>
    <w:unhideWhenUsed/>
    <w:rsid w:val="008559A3"/>
    <w:pPr>
      <w:tabs>
        <w:tab w:val="clear" w:pos="3068"/>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559A3"/>
    <w:pPr>
      <w:tabs>
        <w:tab w:val="clear" w:pos="3068"/>
      </w:tabs>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8559A3"/>
    <w:pPr>
      <w:tabs>
        <w:tab w:val="clear" w:pos="3068"/>
      </w:tabs>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559A3"/>
    <w:pPr>
      <w:tabs>
        <w:tab w:val="clear" w:pos="3068"/>
      </w:tabs>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59A3"/>
    <w:pPr>
      <w:tabs>
        <w:tab w:val="clear" w:pos="3068"/>
      </w:tabs>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59A3"/>
    <w:pPr>
      <w:tabs>
        <w:tab w:val="clear" w:pos="3068"/>
      </w:tabs>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59A3"/>
    <w:pPr>
      <w:tabs>
        <w:tab w:val="clear" w:pos="3068"/>
      </w:tabs>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59A3"/>
    <w:pPr>
      <w:tabs>
        <w:tab w:val="clear" w:pos="3068"/>
      </w:tabs>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59A3"/>
    <w:pPr>
      <w:tabs>
        <w:tab w:val="clear" w:pos="3068"/>
      </w:tabs>
      <w:ind w:left="1760"/>
    </w:pPr>
    <w:rPr>
      <w:rFonts w:asciiTheme="minorHAnsi" w:hAnsiTheme="minorHAnsi" w:cstheme="minorHAnsi"/>
      <w:sz w:val="20"/>
      <w:szCs w:val="20"/>
    </w:rPr>
  </w:style>
  <w:style w:type="character" w:styleId="SubtleEmphasis">
    <w:name w:val="Subtle Emphasis"/>
    <w:basedOn w:val="DefaultParagraphFont"/>
    <w:uiPriority w:val="19"/>
    <w:qFormat/>
    <w:rsid w:val="00EA2900"/>
    <w:rPr>
      <w:i/>
      <w:iCs/>
      <w:color w:val="auto"/>
    </w:rPr>
  </w:style>
  <w:style w:type="character" w:styleId="Emphasis">
    <w:name w:val="Emphasis"/>
    <w:basedOn w:val="DefaultParagraphFont"/>
    <w:uiPriority w:val="20"/>
    <w:qFormat/>
    <w:rsid w:val="008559A3"/>
    <w:rPr>
      <w:i/>
      <w:iCs/>
    </w:rPr>
  </w:style>
  <w:style w:type="character" w:styleId="UnresolvedMention">
    <w:name w:val="Unresolved Mention"/>
    <w:basedOn w:val="DefaultParagraphFont"/>
    <w:uiPriority w:val="99"/>
    <w:semiHidden/>
    <w:unhideWhenUsed/>
    <w:rsid w:val="00111A06"/>
    <w:rPr>
      <w:color w:val="605E5C"/>
      <w:shd w:val="clear" w:color="auto" w:fill="E1DFDD"/>
    </w:rPr>
  </w:style>
  <w:style w:type="paragraph" w:styleId="ListParagraph">
    <w:name w:val="List Paragraph"/>
    <w:basedOn w:val="Normal"/>
    <w:uiPriority w:val="34"/>
    <w:qFormat/>
    <w:rsid w:val="00230E62"/>
    <w:pPr>
      <w:tabs>
        <w:tab w:val="clear" w:pos="3068"/>
      </w:tabs>
      <w:spacing w:line="240" w:lineRule="auto"/>
      <w:ind w:left="720" w:firstLine="0"/>
      <w:contextualSpacing/>
    </w:pPr>
    <w:rPr>
      <w:rFonts w:asciiTheme="minorHAnsi" w:hAnsiTheme="minorHAnsi" w:cstheme="minorBidi"/>
      <w:szCs w:val="24"/>
      <w:shd w:val="clear" w:color="auto" w:fill="auto"/>
    </w:rPr>
  </w:style>
  <w:style w:type="paragraph" w:customStyle="1" w:styleId="ListBullet0">
    <w:name w:val="List Bullet 0"/>
    <w:basedOn w:val="Normal"/>
    <w:qFormat/>
    <w:rsid w:val="00A33E32"/>
    <w:pPr>
      <w:numPr>
        <w:numId w:val="7"/>
      </w:numPr>
    </w:pPr>
  </w:style>
  <w:style w:type="character" w:styleId="IntenseEmphasis">
    <w:name w:val="Intense Emphasis"/>
    <w:basedOn w:val="DefaultParagraphFont"/>
    <w:uiPriority w:val="21"/>
    <w:qFormat/>
    <w:rsid w:val="00A33E32"/>
    <w:rPr>
      <w:i/>
      <w:iCs/>
      <w:color w:val="4472C4" w:themeColor="accent1"/>
    </w:rPr>
  </w:style>
  <w:style w:type="paragraph" w:customStyle="1" w:styleId="ListBullet1">
    <w:name w:val="List Bullet 1"/>
    <w:basedOn w:val="ListBullet0"/>
    <w:qFormat/>
    <w:rsid w:val="00A33E32"/>
    <w:pPr>
      <w:numPr>
        <w:numId w:val="9"/>
      </w:numPr>
      <w:tabs>
        <w:tab w:val="num" w:pos="720"/>
      </w:tabs>
    </w:pPr>
  </w:style>
  <w:style w:type="paragraph" w:styleId="NormalWeb">
    <w:name w:val="Normal (Web)"/>
    <w:basedOn w:val="Normal"/>
    <w:uiPriority w:val="99"/>
    <w:semiHidden/>
    <w:unhideWhenUsed/>
    <w:rsid w:val="0066235B"/>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numbering" w:customStyle="1" w:styleId="CurrentList1">
    <w:name w:val="Current List1"/>
    <w:uiPriority w:val="99"/>
    <w:rsid w:val="00A33E32"/>
    <w:pPr>
      <w:numPr>
        <w:numId w:val="8"/>
      </w:numPr>
    </w:pPr>
  </w:style>
  <w:style w:type="paragraph" w:customStyle="1" w:styleId="SubHeading1">
    <w:name w:val="Sub Heading 1"/>
    <w:basedOn w:val="Heading1"/>
    <w:qFormat/>
    <w:rsid w:val="00D66139"/>
    <w:rPr>
      <w:b w:val="0"/>
    </w:rPr>
  </w:style>
  <w:style w:type="character" w:customStyle="1" w:styleId="mi">
    <w:name w:val="mi"/>
    <w:basedOn w:val="DefaultParagraphFont"/>
    <w:rsid w:val="00FD7AAF"/>
  </w:style>
  <w:style w:type="character" w:customStyle="1" w:styleId="mo">
    <w:name w:val="mo"/>
    <w:basedOn w:val="DefaultParagraphFont"/>
    <w:rsid w:val="00FD7AAF"/>
  </w:style>
  <w:style w:type="character" w:customStyle="1" w:styleId="mn">
    <w:name w:val="mn"/>
    <w:basedOn w:val="DefaultParagraphFont"/>
    <w:rsid w:val="00FD7AAF"/>
  </w:style>
  <w:style w:type="character" w:customStyle="1" w:styleId="mtext">
    <w:name w:val="mtext"/>
    <w:basedOn w:val="DefaultParagraphFont"/>
    <w:rsid w:val="00FD7AAF"/>
  </w:style>
  <w:style w:type="character" w:customStyle="1" w:styleId="Heading6Char">
    <w:name w:val="Heading 6 Char"/>
    <w:basedOn w:val="DefaultParagraphFont"/>
    <w:link w:val="Heading6"/>
    <w:uiPriority w:val="9"/>
    <w:rsid w:val="00357BC4"/>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357BC4"/>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357BC4"/>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357BC4"/>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357BC4"/>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rsid w:val="00357BC4"/>
    <w:rPr>
      <w:sz w:val="24"/>
      <w:szCs w:val="24"/>
    </w:rPr>
  </w:style>
  <w:style w:type="paragraph" w:customStyle="1" w:styleId="FirstParagraph">
    <w:name w:val="First Paragraph"/>
    <w:basedOn w:val="BodyText"/>
    <w:next w:val="BodyText"/>
    <w:qFormat/>
    <w:rsid w:val="00357BC4"/>
  </w:style>
  <w:style w:type="paragraph" w:customStyle="1" w:styleId="Compact">
    <w:name w:val="Compact"/>
    <w:basedOn w:val="BodyText"/>
    <w:qFormat/>
    <w:rsid w:val="00357BC4"/>
    <w:pPr>
      <w:spacing w:before="36" w:after="36"/>
    </w:pPr>
  </w:style>
  <w:style w:type="paragraph" w:styleId="Subtitle">
    <w:name w:val="Subtitle"/>
    <w:basedOn w:val="Title"/>
    <w:next w:val="BodyText"/>
    <w:link w:val="SubtitleChar"/>
    <w:qFormat/>
    <w:rsid w:val="00357BC4"/>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357BC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357BC4"/>
    <w:pPr>
      <w:keepNext/>
      <w:keepLines/>
      <w:spacing w:after="200" w:line="240" w:lineRule="auto"/>
      <w:jc w:val="center"/>
    </w:pPr>
    <w:rPr>
      <w:sz w:val="24"/>
      <w:szCs w:val="24"/>
    </w:rPr>
  </w:style>
  <w:style w:type="paragraph" w:styleId="Date">
    <w:name w:val="Date"/>
    <w:next w:val="BodyText"/>
    <w:link w:val="DateChar"/>
    <w:qFormat/>
    <w:rsid w:val="00357BC4"/>
    <w:pPr>
      <w:keepNext/>
      <w:keepLines/>
      <w:spacing w:after="200" w:line="240" w:lineRule="auto"/>
      <w:jc w:val="center"/>
    </w:pPr>
    <w:rPr>
      <w:sz w:val="24"/>
      <w:szCs w:val="24"/>
    </w:rPr>
  </w:style>
  <w:style w:type="character" w:customStyle="1" w:styleId="DateChar">
    <w:name w:val="Date Char"/>
    <w:basedOn w:val="DefaultParagraphFont"/>
    <w:link w:val="Date"/>
    <w:rsid w:val="00357BC4"/>
    <w:rPr>
      <w:sz w:val="24"/>
      <w:szCs w:val="24"/>
    </w:rPr>
  </w:style>
  <w:style w:type="paragraph" w:customStyle="1" w:styleId="Abstract">
    <w:name w:val="Abstract"/>
    <w:basedOn w:val="Normal"/>
    <w:next w:val="BodyText"/>
    <w:qFormat/>
    <w:rsid w:val="00357BC4"/>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styleId="Bibliography">
    <w:name w:val="Bibliography"/>
    <w:basedOn w:val="Normal"/>
    <w:qFormat/>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BlockText">
    <w:name w:val="Block Text"/>
    <w:basedOn w:val="BodyText"/>
    <w:next w:val="BodyText"/>
    <w:uiPriority w:val="9"/>
    <w:unhideWhenUsed/>
    <w:qFormat/>
    <w:rsid w:val="00357BC4"/>
    <w:pPr>
      <w:spacing w:before="100" w:after="100"/>
      <w:ind w:left="480" w:right="480"/>
    </w:pPr>
  </w:style>
  <w:style w:type="table" w:customStyle="1" w:styleId="Table">
    <w:name w:val="Table"/>
    <w:semiHidden/>
    <w:unhideWhenUsed/>
    <w:qFormat/>
    <w:rsid w:val="00357BC4"/>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357BC4"/>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Definition">
    <w:name w:val="Definition"/>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Caption">
    <w:name w:val="caption"/>
    <w:basedOn w:val="Normal"/>
    <w:link w:val="CaptionChar"/>
    <w:rsid w:val="00357BC4"/>
    <w:pPr>
      <w:tabs>
        <w:tab w:val="clear" w:pos="3068"/>
      </w:tabs>
      <w:spacing w:after="120" w:line="240" w:lineRule="auto"/>
      <w:ind w:firstLine="0"/>
    </w:pPr>
    <w:rPr>
      <w:rFonts w:asciiTheme="minorHAnsi" w:hAnsiTheme="minorHAnsi" w:cstheme="minorBidi"/>
      <w:i/>
      <w:sz w:val="24"/>
      <w:szCs w:val="24"/>
      <w:shd w:val="clear" w:color="auto" w:fill="auto"/>
    </w:rPr>
  </w:style>
  <w:style w:type="paragraph" w:customStyle="1" w:styleId="TableCaption">
    <w:name w:val="Table Caption"/>
    <w:basedOn w:val="Caption"/>
    <w:rsid w:val="00357BC4"/>
    <w:pPr>
      <w:keepNext/>
    </w:pPr>
  </w:style>
  <w:style w:type="paragraph" w:customStyle="1" w:styleId="ImageCaption">
    <w:name w:val="Image Caption"/>
    <w:basedOn w:val="Caption"/>
    <w:rsid w:val="00357BC4"/>
  </w:style>
  <w:style w:type="paragraph" w:customStyle="1" w:styleId="Figure">
    <w:name w:val="Figure"/>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357BC4"/>
    <w:pPr>
      <w:keepNext/>
    </w:pPr>
  </w:style>
  <w:style w:type="character" w:customStyle="1" w:styleId="CaptionChar">
    <w:name w:val="Caption Char"/>
    <w:basedOn w:val="DefaultParagraphFont"/>
    <w:link w:val="Caption"/>
    <w:rsid w:val="00357BC4"/>
    <w:rPr>
      <w:i/>
      <w:sz w:val="24"/>
      <w:szCs w:val="24"/>
    </w:rPr>
  </w:style>
  <w:style w:type="character" w:customStyle="1" w:styleId="VerbatimChar">
    <w:name w:val="Verbatim Char"/>
    <w:basedOn w:val="CaptionChar"/>
    <w:link w:val="SourceCode"/>
    <w:rsid w:val="00357BC4"/>
    <w:rPr>
      <w:rFonts w:ascii="Consolas" w:hAnsi="Consolas"/>
      <w:i/>
      <w:sz w:val="24"/>
      <w:szCs w:val="24"/>
    </w:rPr>
  </w:style>
  <w:style w:type="paragraph" w:customStyle="1" w:styleId="SourceCode">
    <w:name w:val="Source Code"/>
    <w:basedOn w:val="Normal"/>
    <w:link w:val="VerbatimChar"/>
    <w:rsid w:val="00357BC4"/>
    <w:pPr>
      <w:tabs>
        <w:tab w:val="clear" w:pos="3068"/>
      </w:tabs>
      <w:wordWrap w:val="0"/>
      <w:spacing w:after="200" w:line="240" w:lineRule="auto"/>
      <w:ind w:firstLine="0"/>
    </w:pPr>
    <w:rPr>
      <w:rFonts w:ascii="Consolas" w:hAnsi="Consolas" w:cstheme="minorBidi"/>
      <w:i/>
      <w:szCs w:val="24"/>
      <w:shd w:val="clear" w:color="auto" w:fill="auto"/>
    </w:rPr>
  </w:style>
  <w:style w:type="character" w:customStyle="1" w:styleId="KeywordTok">
    <w:name w:val="KeywordTok"/>
    <w:basedOn w:val="VerbatimChar"/>
    <w:rsid w:val="00357BC4"/>
    <w:rPr>
      <w:rFonts w:ascii="Consolas" w:hAnsi="Consolas"/>
      <w:b/>
      <w:i/>
      <w:color w:val="007020"/>
      <w:sz w:val="24"/>
      <w:szCs w:val="24"/>
    </w:rPr>
  </w:style>
  <w:style w:type="character" w:customStyle="1" w:styleId="DataTypeTok">
    <w:name w:val="DataTypeTok"/>
    <w:basedOn w:val="VerbatimChar"/>
    <w:rsid w:val="00357BC4"/>
    <w:rPr>
      <w:rFonts w:ascii="Consolas" w:hAnsi="Consolas"/>
      <w:i/>
      <w:color w:val="902000"/>
      <w:sz w:val="24"/>
      <w:szCs w:val="24"/>
    </w:rPr>
  </w:style>
  <w:style w:type="character" w:customStyle="1" w:styleId="DecValTok">
    <w:name w:val="DecValTok"/>
    <w:basedOn w:val="VerbatimChar"/>
    <w:rsid w:val="00357BC4"/>
    <w:rPr>
      <w:rFonts w:ascii="Consolas" w:hAnsi="Consolas"/>
      <w:i/>
      <w:color w:val="40A070"/>
      <w:sz w:val="24"/>
      <w:szCs w:val="24"/>
    </w:rPr>
  </w:style>
  <w:style w:type="character" w:customStyle="1" w:styleId="BaseNTok">
    <w:name w:val="BaseNTok"/>
    <w:basedOn w:val="VerbatimChar"/>
    <w:rsid w:val="00357BC4"/>
    <w:rPr>
      <w:rFonts w:ascii="Consolas" w:hAnsi="Consolas"/>
      <w:i/>
      <w:color w:val="40A070"/>
      <w:sz w:val="24"/>
      <w:szCs w:val="24"/>
    </w:rPr>
  </w:style>
  <w:style w:type="character" w:customStyle="1" w:styleId="FloatTok">
    <w:name w:val="FloatTok"/>
    <w:basedOn w:val="VerbatimChar"/>
    <w:rsid w:val="00357BC4"/>
    <w:rPr>
      <w:rFonts w:ascii="Consolas" w:hAnsi="Consolas"/>
      <w:i/>
      <w:color w:val="40A070"/>
      <w:sz w:val="24"/>
      <w:szCs w:val="24"/>
    </w:rPr>
  </w:style>
  <w:style w:type="character" w:customStyle="1" w:styleId="ConstantTok">
    <w:name w:val="ConstantTok"/>
    <w:basedOn w:val="VerbatimChar"/>
    <w:rsid w:val="00357BC4"/>
    <w:rPr>
      <w:rFonts w:ascii="Consolas" w:hAnsi="Consolas"/>
      <w:i/>
      <w:color w:val="880000"/>
      <w:sz w:val="24"/>
      <w:szCs w:val="24"/>
    </w:rPr>
  </w:style>
  <w:style w:type="character" w:customStyle="1" w:styleId="CharTok">
    <w:name w:val="CharTok"/>
    <w:basedOn w:val="VerbatimChar"/>
    <w:rsid w:val="00357BC4"/>
    <w:rPr>
      <w:rFonts w:ascii="Consolas" w:hAnsi="Consolas"/>
      <w:i/>
      <w:color w:val="4070A0"/>
      <w:sz w:val="24"/>
      <w:szCs w:val="24"/>
    </w:rPr>
  </w:style>
  <w:style w:type="character" w:customStyle="1" w:styleId="SpecialCharTok">
    <w:name w:val="SpecialCharTok"/>
    <w:basedOn w:val="VerbatimChar"/>
    <w:rsid w:val="00357BC4"/>
    <w:rPr>
      <w:rFonts w:ascii="Consolas" w:hAnsi="Consolas"/>
      <w:i/>
      <w:color w:val="4070A0"/>
      <w:sz w:val="24"/>
      <w:szCs w:val="24"/>
    </w:rPr>
  </w:style>
  <w:style w:type="character" w:customStyle="1" w:styleId="StringTok">
    <w:name w:val="StringTok"/>
    <w:basedOn w:val="VerbatimChar"/>
    <w:rsid w:val="00357BC4"/>
    <w:rPr>
      <w:rFonts w:ascii="Consolas" w:hAnsi="Consolas"/>
      <w:i/>
      <w:color w:val="4070A0"/>
      <w:sz w:val="24"/>
      <w:szCs w:val="24"/>
    </w:rPr>
  </w:style>
  <w:style w:type="character" w:customStyle="1" w:styleId="VerbatimStringTok">
    <w:name w:val="VerbatimStringTok"/>
    <w:basedOn w:val="VerbatimChar"/>
    <w:rsid w:val="00357BC4"/>
    <w:rPr>
      <w:rFonts w:ascii="Consolas" w:hAnsi="Consolas"/>
      <w:i/>
      <w:color w:val="4070A0"/>
      <w:sz w:val="24"/>
      <w:szCs w:val="24"/>
    </w:rPr>
  </w:style>
  <w:style w:type="character" w:customStyle="1" w:styleId="SpecialStringTok">
    <w:name w:val="SpecialStringTok"/>
    <w:basedOn w:val="VerbatimChar"/>
    <w:rsid w:val="00357BC4"/>
    <w:rPr>
      <w:rFonts w:ascii="Consolas" w:hAnsi="Consolas"/>
      <w:i/>
      <w:color w:val="BB6688"/>
      <w:sz w:val="24"/>
      <w:szCs w:val="24"/>
    </w:rPr>
  </w:style>
  <w:style w:type="character" w:customStyle="1" w:styleId="ImportTok">
    <w:name w:val="ImportTok"/>
    <w:basedOn w:val="VerbatimChar"/>
    <w:rsid w:val="00357BC4"/>
    <w:rPr>
      <w:rFonts w:ascii="Consolas" w:hAnsi="Consolas"/>
      <w:i/>
      <w:sz w:val="24"/>
      <w:szCs w:val="24"/>
    </w:rPr>
  </w:style>
  <w:style w:type="character" w:customStyle="1" w:styleId="CommentTok">
    <w:name w:val="CommentTok"/>
    <w:basedOn w:val="VerbatimChar"/>
    <w:rsid w:val="00357BC4"/>
    <w:rPr>
      <w:rFonts w:ascii="Consolas" w:hAnsi="Consolas"/>
      <w:i w:val="0"/>
      <w:color w:val="60A0B0"/>
      <w:sz w:val="24"/>
      <w:szCs w:val="24"/>
    </w:rPr>
  </w:style>
  <w:style w:type="character" w:customStyle="1" w:styleId="DocumentationTok">
    <w:name w:val="DocumentationTok"/>
    <w:basedOn w:val="VerbatimChar"/>
    <w:rsid w:val="00357BC4"/>
    <w:rPr>
      <w:rFonts w:ascii="Consolas" w:hAnsi="Consolas"/>
      <w:i w:val="0"/>
      <w:color w:val="BA2121"/>
      <w:sz w:val="24"/>
      <w:szCs w:val="24"/>
    </w:rPr>
  </w:style>
  <w:style w:type="character" w:customStyle="1" w:styleId="AnnotationTok">
    <w:name w:val="AnnotationTok"/>
    <w:basedOn w:val="VerbatimChar"/>
    <w:rsid w:val="00357BC4"/>
    <w:rPr>
      <w:rFonts w:ascii="Consolas" w:hAnsi="Consolas"/>
      <w:b/>
      <w:i w:val="0"/>
      <w:color w:val="60A0B0"/>
      <w:sz w:val="24"/>
      <w:szCs w:val="24"/>
    </w:rPr>
  </w:style>
  <w:style w:type="character" w:customStyle="1" w:styleId="CommentVarTok">
    <w:name w:val="CommentVarTok"/>
    <w:basedOn w:val="VerbatimChar"/>
    <w:rsid w:val="00357BC4"/>
    <w:rPr>
      <w:rFonts w:ascii="Consolas" w:hAnsi="Consolas"/>
      <w:b/>
      <w:i w:val="0"/>
      <w:color w:val="60A0B0"/>
      <w:sz w:val="24"/>
      <w:szCs w:val="24"/>
    </w:rPr>
  </w:style>
  <w:style w:type="character" w:customStyle="1" w:styleId="OtherTok">
    <w:name w:val="OtherTok"/>
    <w:basedOn w:val="VerbatimChar"/>
    <w:rsid w:val="00357BC4"/>
    <w:rPr>
      <w:rFonts w:ascii="Consolas" w:hAnsi="Consolas"/>
      <w:i/>
      <w:color w:val="007020"/>
      <w:sz w:val="24"/>
      <w:szCs w:val="24"/>
    </w:rPr>
  </w:style>
  <w:style w:type="character" w:customStyle="1" w:styleId="FunctionTok">
    <w:name w:val="FunctionTok"/>
    <w:basedOn w:val="VerbatimChar"/>
    <w:rsid w:val="00357BC4"/>
    <w:rPr>
      <w:rFonts w:ascii="Consolas" w:hAnsi="Consolas"/>
      <w:i/>
      <w:color w:val="06287E"/>
      <w:sz w:val="24"/>
      <w:szCs w:val="24"/>
    </w:rPr>
  </w:style>
  <w:style w:type="character" w:customStyle="1" w:styleId="VariableTok">
    <w:name w:val="VariableTok"/>
    <w:basedOn w:val="VerbatimChar"/>
    <w:rsid w:val="00357BC4"/>
    <w:rPr>
      <w:rFonts w:ascii="Consolas" w:hAnsi="Consolas"/>
      <w:i/>
      <w:color w:val="19177C"/>
      <w:sz w:val="24"/>
      <w:szCs w:val="24"/>
    </w:rPr>
  </w:style>
  <w:style w:type="character" w:customStyle="1" w:styleId="ControlFlowTok">
    <w:name w:val="ControlFlowTok"/>
    <w:basedOn w:val="VerbatimChar"/>
    <w:rsid w:val="00357BC4"/>
    <w:rPr>
      <w:rFonts w:ascii="Consolas" w:hAnsi="Consolas"/>
      <w:b/>
      <w:i/>
      <w:color w:val="007020"/>
      <w:sz w:val="24"/>
      <w:szCs w:val="24"/>
    </w:rPr>
  </w:style>
  <w:style w:type="character" w:customStyle="1" w:styleId="OperatorTok">
    <w:name w:val="OperatorTok"/>
    <w:basedOn w:val="VerbatimChar"/>
    <w:rsid w:val="00357BC4"/>
    <w:rPr>
      <w:rFonts w:ascii="Consolas" w:hAnsi="Consolas"/>
      <w:i/>
      <w:color w:val="666666"/>
      <w:sz w:val="24"/>
      <w:szCs w:val="24"/>
    </w:rPr>
  </w:style>
  <w:style w:type="character" w:customStyle="1" w:styleId="BuiltInTok">
    <w:name w:val="BuiltInTok"/>
    <w:basedOn w:val="VerbatimChar"/>
    <w:rsid w:val="00357BC4"/>
    <w:rPr>
      <w:rFonts w:ascii="Consolas" w:hAnsi="Consolas"/>
      <w:i/>
      <w:sz w:val="24"/>
      <w:szCs w:val="24"/>
    </w:rPr>
  </w:style>
  <w:style w:type="character" w:customStyle="1" w:styleId="ExtensionTok">
    <w:name w:val="ExtensionTok"/>
    <w:basedOn w:val="VerbatimChar"/>
    <w:rsid w:val="00357BC4"/>
    <w:rPr>
      <w:rFonts w:ascii="Consolas" w:hAnsi="Consolas"/>
      <w:i/>
      <w:sz w:val="24"/>
      <w:szCs w:val="24"/>
    </w:rPr>
  </w:style>
  <w:style w:type="character" w:customStyle="1" w:styleId="PreprocessorTok">
    <w:name w:val="PreprocessorTok"/>
    <w:basedOn w:val="VerbatimChar"/>
    <w:rsid w:val="00357BC4"/>
    <w:rPr>
      <w:rFonts w:ascii="Consolas" w:hAnsi="Consolas"/>
      <w:i/>
      <w:color w:val="BC7A00"/>
      <w:sz w:val="24"/>
      <w:szCs w:val="24"/>
    </w:rPr>
  </w:style>
  <w:style w:type="character" w:customStyle="1" w:styleId="AttributeTok">
    <w:name w:val="AttributeTok"/>
    <w:basedOn w:val="VerbatimChar"/>
    <w:rsid w:val="00357BC4"/>
    <w:rPr>
      <w:rFonts w:ascii="Consolas" w:hAnsi="Consolas"/>
      <w:i/>
      <w:color w:val="7D9029"/>
      <w:sz w:val="24"/>
      <w:szCs w:val="24"/>
    </w:rPr>
  </w:style>
  <w:style w:type="character" w:customStyle="1" w:styleId="RegionMarkerTok">
    <w:name w:val="RegionMarkerTok"/>
    <w:basedOn w:val="VerbatimChar"/>
    <w:rsid w:val="00357BC4"/>
    <w:rPr>
      <w:rFonts w:ascii="Consolas" w:hAnsi="Consolas"/>
      <w:i/>
      <w:sz w:val="24"/>
      <w:szCs w:val="24"/>
    </w:rPr>
  </w:style>
  <w:style w:type="character" w:customStyle="1" w:styleId="InformationTok">
    <w:name w:val="InformationTok"/>
    <w:basedOn w:val="VerbatimChar"/>
    <w:rsid w:val="00357BC4"/>
    <w:rPr>
      <w:rFonts w:ascii="Consolas" w:hAnsi="Consolas"/>
      <w:b/>
      <w:i w:val="0"/>
      <w:color w:val="60A0B0"/>
      <w:sz w:val="24"/>
      <w:szCs w:val="24"/>
    </w:rPr>
  </w:style>
  <w:style w:type="character" w:customStyle="1" w:styleId="WarningTok">
    <w:name w:val="WarningTok"/>
    <w:basedOn w:val="VerbatimChar"/>
    <w:rsid w:val="00357BC4"/>
    <w:rPr>
      <w:rFonts w:ascii="Consolas" w:hAnsi="Consolas"/>
      <w:b/>
      <w:i w:val="0"/>
      <w:color w:val="60A0B0"/>
      <w:sz w:val="24"/>
      <w:szCs w:val="24"/>
    </w:rPr>
  </w:style>
  <w:style w:type="character" w:customStyle="1" w:styleId="AlertTok">
    <w:name w:val="AlertTok"/>
    <w:basedOn w:val="VerbatimChar"/>
    <w:rsid w:val="00357BC4"/>
    <w:rPr>
      <w:rFonts w:ascii="Consolas" w:hAnsi="Consolas"/>
      <w:b/>
      <w:i/>
      <w:color w:val="FF0000"/>
      <w:sz w:val="24"/>
      <w:szCs w:val="24"/>
    </w:rPr>
  </w:style>
  <w:style w:type="character" w:customStyle="1" w:styleId="ErrorTok">
    <w:name w:val="ErrorTok"/>
    <w:basedOn w:val="VerbatimChar"/>
    <w:rsid w:val="00357BC4"/>
    <w:rPr>
      <w:rFonts w:ascii="Consolas" w:hAnsi="Consolas"/>
      <w:b/>
      <w:i/>
      <w:color w:val="FF0000"/>
      <w:sz w:val="24"/>
      <w:szCs w:val="24"/>
    </w:rPr>
  </w:style>
  <w:style w:type="character" w:customStyle="1" w:styleId="NormalTok">
    <w:name w:val="NormalTok"/>
    <w:basedOn w:val="VerbatimChar"/>
    <w:rsid w:val="00357BC4"/>
    <w:rPr>
      <w:rFonts w:ascii="Consolas" w:hAnsi="Consolas"/>
      <w:i/>
      <w:sz w:val="24"/>
      <w:szCs w:val="24"/>
    </w:rPr>
  </w:style>
  <w:style w:type="paragraph" w:styleId="HTMLPreformatted">
    <w:name w:val="HTML Preformatted"/>
    <w:basedOn w:val="Normal"/>
    <w:link w:val="HTMLPreformattedChar"/>
    <w:uiPriority w:val="99"/>
    <w:semiHidden/>
    <w:unhideWhenUsed/>
    <w:rsid w:val="00C55175"/>
    <w:pPr>
      <w:widowControl/>
      <w:tabs>
        <w:tab w:val="clear" w:pos="30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shd w:val="clear" w:color="auto" w:fill="auto"/>
    </w:rPr>
  </w:style>
  <w:style w:type="character" w:customStyle="1" w:styleId="HTMLPreformattedChar">
    <w:name w:val="HTML Preformatted Char"/>
    <w:basedOn w:val="DefaultParagraphFont"/>
    <w:link w:val="HTMLPreformatted"/>
    <w:uiPriority w:val="99"/>
    <w:semiHidden/>
    <w:rsid w:val="00C551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F4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70070F"/>
    <w:pPr>
      <w:spacing w:line="240" w:lineRule="auto"/>
    </w:pPr>
    <w:rPr>
      <w:sz w:val="20"/>
      <w:szCs w:val="20"/>
    </w:rPr>
  </w:style>
  <w:style w:type="character" w:customStyle="1" w:styleId="EndnoteTextChar">
    <w:name w:val="Endnote Text Char"/>
    <w:basedOn w:val="DefaultParagraphFont"/>
    <w:link w:val="EndnoteText"/>
    <w:uiPriority w:val="99"/>
    <w:semiHidden/>
    <w:rsid w:val="0070070F"/>
    <w:rPr>
      <w:rFonts w:ascii="Calibri" w:hAnsi="Calibri" w:cs="Arial"/>
      <w:sz w:val="20"/>
      <w:szCs w:val="20"/>
    </w:rPr>
  </w:style>
  <w:style w:type="character" w:styleId="EndnoteReference">
    <w:name w:val="endnote reference"/>
    <w:basedOn w:val="DefaultParagraphFont"/>
    <w:uiPriority w:val="99"/>
    <w:semiHidden/>
    <w:unhideWhenUsed/>
    <w:rsid w:val="00700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542">
      <w:bodyDiv w:val="1"/>
      <w:marLeft w:val="0"/>
      <w:marRight w:val="0"/>
      <w:marTop w:val="0"/>
      <w:marBottom w:val="0"/>
      <w:divBdr>
        <w:top w:val="none" w:sz="0" w:space="0" w:color="auto"/>
        <w:left w:val="none" w:sz="0" w:space="0" w:color="auto"/>
        <w:bottom w:val="none" w:sz="0" w:space="0" w:color="auto"/>
        <w:right w:val="none" w:sz="0" w:space="0" w:color="auto"/>
      </w:divBdr>
    </w:div>
    <w:div w:id="72968530">
      <w:bodyDiv w:val="1"/>
      <w:marLeft w:val="0"/>
      <w:marRight w:val="0"/>
      <w:marTop w:val="0"/>
      <w:marBottom w:val="0"/>
      <w:divBdr>
        <w:top w:val="none" w:sz="0" w:space="0" w:color="auto"/>
        <w:left w:val="none" w:sz="0" w:space="0" w:color="auto"/>
        <w:bottom w:val="none" w:sz="0" w:space="0" w:color="auto"/>
        <w:right w:val="none" w:sz="0" w:space="0" w:color="auto"/>
      </w:divBdr>
    </w:div>
    <w:div w:id="83578904">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31942396">
      <w:bodyDiv w:val="1"/>
      <w:marLeft w:val="0"/>
      <w:marRight w:val="0"/>
      <w:marTop w:val="0"/>
      <w:marBottom w:val="0"/>
      <w:divBdr>
        <w:top w:val="none" w:sz="0" w:space="0" w:color="auto"/>
        <w:left w:val="none" w:sz="0" w:space="0" w:color="auto"/>
        <w:bottom w:val="none" w:sz="0" w:space="0" w:color="auto"/>
        <w:right w:val="none" w:sz="0" w:space="0" w:color="auto"/>
      </w:divBdr>
      <w:divsChild>
        <w:div w:id="608781343">
          <w:marLeft w:val="180"/>
          <w:marRight w:val="180"/>
          <w:marTop w:val="180"/>
          <w:marBottom w:val="180"/>
          <w:divBdr>
            <w:top w:val="none" w:sz="0" w:space="0" w:color="auto"/>
            <w:left w:val="none" w:sz="0" w:space="0" w:color="auto"/>
            <w:bottom w:val="none" w:sz="0" w:space="0" w:color="auto"/>
            <w:right w:val="none" w:sz="0" w:space="0" w:color="auto"/>
          </w:divBdr>
        </w:div>
        <w:div w:id="1412657107">
          <w:marLeft w:val="180"/>
          <w:marRight w:val="180"/>
          <w:marTop w:val="180"/>
          <w:marBottom w:val="180"/>
          <w:divBdr>
            <w:top w:val="none" w:sz="0" w:space="0" w:color="auto"/>
            <w:left w:val="none" w:sz="0" w:space="0" w:color="auto"/>
            <w:bottom w:val="none" w:sz="0" w:space="0" w:color="auto"/>
            <w:right w:val="none" w:sz="0" w:space="0" w:color="auto"/>
          </w:divBdr>
          <w:divsChild>
            <w:div w:id="3847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4366455">
      <w:bodyDiv w:val="1"/>
      <w:marLeft w:val="0"/>
      <w:marRight w:val="0"/>
      <w:marTop w:val="0"/>
      <w:marBottom w:val="0"/>
      <w:divBdr>
        <w:top w:val="none" w:sz="0" w:space="0" w:color="auto"/>
        <w:left w:val="none" w:sz="0" w:space="0" w:color="auto"/>
        <w:bottom w:val="none" w:sz="0" w:space="0" w:color="auto"/>
        <w:right w:val="none" w:sz="0" w:space="0" w:color="auto"/>
      </w:divBdr>
    </w:div>
    <w:div w:id="204223903">
      <w:bodyDiv w:val="1"/>
      <w:marLeft w:val="0"/>
      <w:marRight w:val="0"/>
      <w:marTop w:val="0"/>
      <w:marBottom w:val="0"/>
      <w:divBdr>
        <w:top w:val="none" w:sz="0" w:space="0" w:color="auto"/>
        <w:left w:val="none" w:sz="0" w:space="0" w:color="auto"/>
        <w:bottom w:val="none" w:sz="0" w:space="0" w:color="auto"/>
        <w:right w:val="none" w:sz="0" w:space="0" w:color="auto"/>
      </w:divBdr>
    </w:div>
    <w:div w:id="212230478">
      <w:bodyDiv w:val="1"/>
      <w:marLeft w:val="0"/>
      <w:marRight w:val="0"/>
      <w:marTop w:val="0"/>
      <w:marBottom w:val="0"/>
      <w:divBdr>
        <w:top w:val="none" w:sz="0" w:space="0" w:color="auto"/>
        <w:left w:val="none" w:sz="0" w:space="0" w:color="auto"/>
        <w:bottom w:val="none" w:sz="0" w:space="0" w:color="auto"/>
        <w:right w:val="none" w:sz="0" w:space="0" w:color="auto"/>
      </w:divBdr>
    </w:div>
    <w:div w:id="227111264">
      <w:bodyDiv w:val="1"/>
      <w:marLeft w:val="0"/>
      <w:marRight w:val="0"/>
      <w:marTop w:val="0"/>
      <w:marBottom w:val="0"/>
      <w:divBdr>
        <w:top w:val="none" w:sz="0" w:space="0" w:color="auto"/>
        <w:left w:val="none" w:sz="0" w:space="0" w:color="auto"/>
        <w:bottom w:val="none" w:sz="0" w:space="0" w:color="auto"/>
        <w:right w:val="none" w:sz="0" w:space="0" w:color="auto"/>
      </w:divBdr>
    </w:div>
    <w:div w:id="231350075">
      <w:bodyDiv w:val="1"/>
      <w:marLeft w:val="0"/>
      <w:marRight w:val="0"/>
      <w:marTop w:val="0"/>
      <w:marBottom w:val="0"/>
      <w:divBdr>
        <w:top w:val="none" w:sz="0" w:space="0" w:color="auto"/>
        <w:left w:val="none" w:sz="0" w:space="0" w:color="auto"/>
        <w:bottom w:val="none" w:sz="0" w:space="0" w:color="auto"/>
        <w:right w:val="none" w:sz="0" w:space="0" w:color="auto"/>
      </w:divBdr>
      <w:divsChild>
        <w:div w:id="201478237">
          <w:marLeft w:val="0"/>
          <w:marRight w:val="0"/>
          <w:marTop w:val="0"/>
          <w:marBottom w:val="0"/>
          <w:divBdr>
            <w:top w:val="none" w:sz="0" w:space="0" w:color="auto"/>
            <w:left w:val="none" w:sz="0" w:space="0" w:color="auto"/>
            <w:bottom w:val="none" w:sz="0" w:space="0" w:color="auto"/>
            <w:right w:val="none" w:sz="0" w:space="0" w:color="auto"/>
          </w:divBdr>
        </w:div>
        <w:div w:id="609820271">
          <w:marLeft w:val="0"/>
          <w:marRight w:val="0"/>
          <w:marTop w:val="0"/>
          <w:marBottom w:val="0"/>
          <w:divBdr>
            <w:top w:val="none" w:sz="0" w:space="0" w:color="auto"/>
            <w:left w:val="none" w:sz="0" w:space="0" w:color="auto"/>
            <w:bottom w:val="none" w:sz="0" w:space="0" w:color="auto"/>
            <w:right w:val="none" w:sz="0" w:space="0" w:color="auto"/>
          </w:divBdr>
        </w:div>
      </w:divsChild>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293952323">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42361783">
      <w:bodyDiv w:val="1"/>
      <w:marLeft w:val="0"/>
      <w:marRight w:val="0"/>
      <w:marTop w:val="0"/>
      <w:marBottom w:val="0"/>
      <w:divBdr>
        <w:top w:val="none" w:sz="0" w:space="0" w:color="auto"/>
        <w:left w:val="none" w:sz="0" w:space="0" w:color="auto"/>
        <w:bottom w:val="none" w:sz="0" w:space="0" w:color="auto"/>
        <w:right w:val="none" w:sz="0" w:space="0" w:color="auto"/>
      </w:divBdr>
      <w:divsChild>
        <w:div w:id="30300843">
          <w:marLeft w:val="0"/>
          <w:marRight w:val="0"/>
          <w:marTop w:val="0"/>
          <w:marBottom w:val="240"/>
          <w:divBdr>
            <w:top w:val="none" w:sz="0" w:space="0" w:color="auto"/>
            <w:left w:val="none" w:sz="0" w:space="0" w:color="auto"/>
            <w:bottom w:val="none" w:sz="0" w:space="0" w:color="auto"/>
            <w:right w:val="none" w:sz="0" w:space="0" w:color="auto"/>
          </w:divBdr>
        </w:div>
        <w:div w:id="1468817772">
          <w:marLeft w:val="0"/>
          <w:marRight w:val="0"/>
          <w:marTop w:val="0"/>
          <w:marBottom w:val="240"/>
          <w:divBdr>
            <w:top w:val="none" w:sz="0" w:space="0" w:color="auto"/>
            <w:left w:val="none" w:sz="0" w:space="0" w:color="auto"/>
            <w:bottom w:val="none" w:sz="0" w:space="0" w:color="auto"/>
            <w:right w:val="none" w:sz="0" w:space="0" w:color="auto"/>
          </w:divBdr>
        </w:div>
        <w:div w:id="1615940874">
          <w:marLeft w:val="0"/>
          <w:marRight w:val="0"/>
          <w:marTop w:val="0"/>
          <w:marBottom w:val="240"/>
          <w:divBdr>
            <w:top w:val="none" w:sz="0" w:space="0" w:color="auto"/>
            <w:left w:val="none" w:sz="0" w:space="0" w:color="auto"/>
            <w:bottom w:val="none" w:sz="0" w:space="0" w:color="auto"/>
            <w:right w:val="none" w:sz="0" w:space="0" w:color="auto"/>
          </w:divBdr>
        </w:div>
      </w:divsChild>
    </w:div>
    <w:div w:id="351884366">
      <w:bodyDiv w:val="1"/>
      <w:marLeft w:val="0"/>
      <w:marRight w:val="0"/>
      <w:marTop w:val="0"/>
      <w:marBottom w:val="0"/>
      <w:divBdr>
        <w:top w:val="none" w:sz="0" w:space="0" w:color="auto"/>
        <w:left w:val="none" w:sz="0" w:space="0" w:color="auto"/>
        <w:bottom w:val="none" w:sz="0" w:space="0" w:color="auto"/>
        <w:right w:val="none" w:sz="0" w:space="0" w:color="auto"/>
      </w:divBdr>
    </w:div>
    <w:div w:id="389156502">
      <w:bodyDiv w:val="1"/>
      <w:marLeft w:val="0"/>
      <w:marRight w:val="0"/>
      <w:marTop w:val="0"/>
      <w:marBottom w:val="0"/>
      <w:divBdr>
        <w:top w:val="none" w:sz="0" w:space="0" w:color="auto"/>
        <w:left w:val="none" w:sz="0" w:space="0" w:color="auto"/>
        <w:bottom w:val="none" w:sz="0" w:space="0" w:color="auto"/>
        <w:right w:val="none" w:sz="0" w:space="0" w:color="auto"/>
      </w:divBdr>
    </w:div>
    <w:div w:id="392507930">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3471096">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65800767">
      <w:bodyDiv w:val="1"/>
      <w:marLeft w:val="0"/>
      <w:marRight w:val="0"/>
      <w:marTop w:val="0"/>
      <w:marBottom w:val="0"/>
      <w:divBdr>
        <w:top w:val="none" w:sz="0" w:space="0" w:color="auto"/>
        <w:left w:val="none" w:sz="0" w:space="0" w:color="auto"/>
        <w:bottom w:val="none" w:sz="0" w:space="0" w:color="auto"/>
        <w:right w:val="none" w:sz="0" w:space="0" w:color="auto"/>
      </w:divBdr>
    </w:div>
    <w:div w:id="658967278">
      <w:bodyDiv w:val="1"/>
      <w:marLeft w:val="0"/>
      <w:marRight w:val="0"/>
      <w:marTop w:val="0"/>
      <w:marBottom w:val="0"/>
      <w:divBdr>
        <w:top w:val="none" w:sz="0" w:space="0" w:color="auto"/>
        <w:left w:val="none" w:sz="0" w:space="0" w:color="auto"/>
        <w:bottom w:val="none" w:sz="0" w:space="0" w:color="auto"/>
        <w:right w:val="none" w:sz="0" w:space="0" w:color="auto"/>
      </w:divBdr>
      <w:divsChild>
        <w:div w:id="658965986">
          <w:marLeft w:val="0"/>
          <w:marRight w:val="0"/>
          <w:marTop w:val="0"/>
          <w:marBottom w:val="0"/>
          <w:divBdr>
            <w:top w:val="none" w:sz="0" w:space="0" w:color="auto"/>
            <w:left w:val="none" w:sz="0" w:space="0" w:color="auto"/>
            <w:bottom w:val="none" w:sz="0" w:space="0" w:color="auto"/>
            <w:right w:val="none" w:sz="0" w:space="0" w:color="auto"/>
          </w:divBdr>
          <w:divsChild>
            <w:div w:id="54477860">
              <w:marLeft w:val="0"/>
              <w:marRight w:val="0"/>
              <w:marTop w:val="0"/>
              <w:marBottom w:val="0"/>
              <w:divBdr>
                <w:top w:val="none" w:sz="0" w:space="0" w:color="auto"/>
                <w:left w:val="none" w:sz="0" w:space="0" w:color="auto"/>
                <w:bottom w:val="none" w:sz="0" w:space="0" w:color="auto"/>
                <w:right w:val="none" w:sz="0" w:space="0" w:color="auto"/>
              </w:divBdr>
            </w:div>
            <w:div w:id="504519760">
              <w:marLeft w:val="0"/>
              <w:marRight w:val="0"/>
              <w:marTop w:val="0"/>
              <w:marBottom w:val="0"/>
              <w:divBdr>
                <w:top w:val="none" w:sz="0" w:space="0" w:color="auto"/>
                <w:left w:val="none" w:sz="0" w:space="0" w:color="auto"/>
                <w:bottom w:val="none" w:sz="0" w:space="0" w:color="auto"/>
                <w:right w:val="none" w:sz="0" w:space="0" w:color="auto"/>
              </w:divBdr>
            </w:div>
            <w:div w:id="674841760">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19085743">
              <w:marLeft w:val="0"/>
              <w:marRight w:val="0"/>
              <w:marTop w:val="0"/>
              <w:marBottom w:val="0"/>
              <w:divBdr>
                <w:top w:val="none" w:sz="0" w:space="0" w:color="auto"/>
                <w:left w:val="none" w:sz="0" w:space="0" w:color="auto"/>
                <w:bottom w:val="none" w:sz="0" w:space="0" w:color="auto"/>
                <w:right w:val="none" w:sz="0" w:space="0" w:color="auto"/>
              </w:divBdr>
            </w:div>
            <w:div w:id="21278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901">
      <w:bodyDiv w:val="1"/>
      <w:marLeft w:val="0"/>
      <w:marRight w:val="0"/>
      <w:marTop w:val="0"/>
      <w:marBottom w:val="0"/>
      <w:divBdr>
        <w:top w:val="none" w:sz="0" w:space="0" w:color="auto"/>
        <w:left w:val="none" w:sz="0" w:space="0" w:color="auto"/>
        <w:bottom w:val="none" w:sz="0" w:space="0" w:color="auto"/>
        <w:right w:val="none" w:sz="0" w:space="0" w:color="auto"/>
      </w:divBdr>
    </w:div>
    <w:div w:id="677118238">
      <w:bodyDiv w:val="1"/>
      <w:marLeft w:val="0"/>
      <w:marRight w:val="0"/>
      <w:marTop w:val="0"/>
      <w:marBottom w:val="0"/>
      <w:divBdr>
        <w:top w:val="none" w:sz="0" w:space="0" w:color="auto"/>
        <w:left w:val="none" w:sz="0" w:space="0" w:color="auto"/>
        <w:bottom w:val="none" w:sz="0" w:space="0" w:color="auto"/>
        <w:right w:val="none" w:sz="0" w:space="0" w:color="auto"/>
      </w:divBdr>
    </w:div>
    <w:div w:id="702050060">
      <w:bodyDiv w:val="1"/>
      <w:marLeft w:val="0"/>
      <w:marRight w:val="0"/>
      <w:marTop w:val="0"/>
      <w:marBottom w:val="0"/>
      <w:divBdr>
        <w:top w:val="none" w:sz="0" w:space="0" w:color="auto"/>
        <w:left w:val="none" w:sz="0" w:space="0" w:color="auto"/>
        <w:bottom w:val="none" w:sz="0" w:space="0" w:color="auto"/>
        <w:right w:val="none" w:sz="0" w:space="0" w:color="auto"/>
      </w:divBdr>
    </w:div>
    <w:div w:id="707223905">
      <w:bodyDiv w:val="1"/>
      <w:marLeft w:val="0"/>
      <w:marRight w:val="0"/>
      <w:marTop w:val="0"/>
      <w:marBottom w:val="0"/>
      <w:divBdr>
        <w:top w:val="none" w:sz="0" w:space="0" w:color="auto"/>
        <w:left w:val="none" w:sz="0" w:space="0" w:color="auto"/>
        <w:bottom w:val="none" w:sz="0" w:space="0" w:color="auto"/>
        <w:right w:val="none" w:sz="0" w:space="0" w:color="auto"/>
      </w:divBdr>
    </w:div>
    <w:div w:id="764500466">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001128444">
      <w:bodyDiv w:val="1"/>
      <w:marLeft w:val="0"/>
      <w:marRight w:val="0"/>
      <w:marTop w:val="0"/>
      <w:marBottom w:val="0"/>
      <w:divBdr>
        <w:top w:val="none" w:sz="0" w:space="0" w:color="auto"/>
        <w:left w:val="none" w:sz="0" w:space="0" w:color="auto"/>
        <w:bottom w:val="none" w:sz="0" w:space="0" w:color="auto"/>
        <w:right w:val="none" w:sz="0" w:space="0" w:color="auto"/>
      </w:divBdr>
    </w:div>
    <w:div w:id="106328743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8016117">
      <w:bodyDiv w:val="1"/>
      <w:marLeft w:val="0"/>
      <w:marRight w:val="0"/>
      <w:marTop w:val="0"/>
      <w:marBottom w:val="0"/>
      <w:divBdr>
        <w:top w:val="none" w:sz="0" w:space="0" w:color="auto"/>
        <w:left w:val="none" w:sz="0" w:space="0" w:color="auto"/>
        <w:bottom w:val="none" w:sz="0" w:space="0" w:color="auto"/>
        <w:right w:val="none" w:sz="0" w:space="0" w:color="auto"/>
      </w:divBdr>
    </w:div>
    <w:div w:id="1158809492">
      <w:bodyDiv w:val="1"/>
      <w:marLeft w:val="0"/>
      <w:marRight w:val="0"/>
      <w:marTop w:val="0"/>
      <w:marBottom w:val="0"/>
      <w:divBdr>
        <w:top w:val="none" w:sz="0" w:space="0" w:color="auto"/>
        <w:left w:val="none" w:sz="0" w:space="0" w:color="auto"/>
        <w:bottom w:val="none" w:sz="0" w:space="0" w:color="auto"/>
        <w:right w:val="none" w:sz="0" w:space="0" w:color="auto"/>
      </w:divBdr>
    </w:div>
    <w:div w:id="116439849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78883930">
      <w:bodyDiv w:val="1"/>
      <w:marLeft w:val="0"/>
      <w:marRight w:val="0"/>
      <w:marTop w:val="0"/>
      <w:marBottom w:val="0"/>
      <w:divBdr>
        <w:top w:val="none" w:sz="0" w:space="0" w:color="auto"/>
        <w:left w:val="none" w:sz="0" w:space="0" w:color="auto"/>
        <w:bottom w:val="none" w:sz="0" w:space="0" w:color="auto"/>
        <w:right w:val="none" w:sz="0" w:space="0" w:color="auto"/>
      </w:divBdr>
    </w:div>
    <w:div w:id="1215235187">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1227713">
      <w:bodyDiv w:val="1"/>
      <w:marLeft w:val="0"/>
      <w:marRight w:val="0"/>
      <w:marTop w:val="0"/>
      <w:marBottom w:val="0"/>
      <w:divBdr>
        <w:top w:val="none" w:sz="0" w:space="0" w:color="auto"/>
        <w:left w:val="none" w:sz="0" w:space="0" w:color="auto"/>
        <w:bottom w:val="none" w:sz="0" w:space="0" w:color="auto"/>
        <w:right w:val="none" w:sz="0" w:space="0" w:color="auto"/>
      </w:divBdr>
    </w:div>
    <w:div w:id="1318415083">
      <w:bodyDiv w:val="1"/>
      <w:marLeft w:val="0"/>
      <w:marRight w:val="0"/>
      <w:marTop w:val="0"/>
      <w:marBottom w:val="0"/>
      <w:divBdr>
        <w:top w:val="none" w:sz="0" w:space="0" w:color="auto"/>
        <w:left w:val="none" w:sz="0" w:space="0" w:color="auto"/>
        <w:bottom w:val="none" w:sz="0" w:space="0" w:color="auto"/>
        <w:right w:val="none" w:sz="0" w:space="0" w:color="auto"/>
      </w:divBdr>
    </w:div>
    <w:div w:id="1321538464">
      <w:bodyDiv w:val="1"/>
      <w:marLeft w:val="0"/>
      <w:marRight w:val="0"/>
      <w:marTop w:val="0"/>
      <w:marBottom w:val="0"/>
      <w:divBdr>
        <w:top w:val="none" w:sz="0" w:space="0" w:color="auto"/>
        <w:left w:val="none" w:sz="0" w:space="0" w:color="auto"/>
        <w:bottom w:val="none" w:sz="0" w:space="0" w:color="auto"/>
        <w:right w:val="none" w:sz="0" w:space="0" w:color="auto"/>
      </w:divBdr>
    </w:div>
    <w:div w:id="1347944703">
      <w:bodyDiv w:val="1"/>
      <w:marLeft w:val="0"/>
      <w:marRight w:val="0"/>
      <w:marTop w:val="0"/>
      <w:marBottom w:val="0"/>
      <w:divBdr>
        <w:top w:val="none" w:sz="0" w:space="0" w:color="auto"/>
        <w:left w:val="none" w:sz="0" w:space="0" w:color="auto"/>
        <w:bottom w:val="none" w:sz="0" w:space="0" w:color="auto"/>
        <w:right w:val="none" w:sz="0" w:space="0" w:color="auto"/>
      </w:divBdr>
    </w:div>
    <w:div w:id="1403215322">
      <w:bodyDiv w:val="1"/>
      <w:marLeft w:val="0"/>
      <w:marRight w:val="0"/>
      <w:marTop w:val="0"/>
      <w:marBottom w:val="0"/>
      <w:divBdr>
        <w:top w:val="none" w:sz="0" w:space="0" w:color="auto"/>
        <w:left w:val="none" w:sz="0" w:space="0" w:color="auto"/>
        <w:bottom w:val="none" w:sz="0" w:space="0" w:color="auto"/>
        <w:right w:val="none" w:sz="0" w:space="0" w:color="auto"/>
      </w:divBdr>
    </w:div>
    <w:div w:id="1462920933">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549218212">
      <w:bodyDiv w:val="1"/>
      <w:marLeft w:val="0"/>
      <w:marRight w:val="0"/>
      <w:marTop w:val="0"/>
      <w:marBottom w:val="0"/>
      <w:divBdr>
        <w:top w:val="none" w:sz="0" w:space="0" w:color="auto"/>
        <w:left w:val="none" w:sz="0" w:space="0" w:color="auto"/>
        <w:bottom w:val="none" w:sz="0" w:space="0" w:color="auto"/>
        <w:right w:val="none" w:sz="0" w:space="0" w:color="auto"/>
      </w:divBdr>
    </w:div>
    <w:div w:id="1569150118">
      <w:bodyDiv w:val="1"/>
      <w:marLeft w:val="0"/>
      <w:marRight w:val="0"/>
      <w:marTop w:val="0"/>
      <w:marBottom w:val="0"/>
      <w:divBdr>
        <w:top w:val="none" w:sz="0" w:space="0" w:color="auto"/>
        <w:left w:val="none" w:sz="0" w:space="0" w:color="auto"/>
        <w:bottom w:val="none" w:sz="0" w:space="0" w:color="auto"/>
        <w:right w:val="none" w:sz="0" w:space="0" w:color="auto"/>
      </w:divBdr>
    </w:div>
    <w:div w:id="160133579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7178307">
      <w:bodyDiv w:val="1"/>
      <w:marLeft w:val="0"/>
      <w:marRight w:val="0"/>
      <w:marTop w:val="0"/>
      <w:marBottom w:val="0"/>
      <w:divBdr>
        <w:top w:val="none" w:sz="0" w:space="0" w:color="auto"/>
        <w:left w:val="none" w:sz="0" w:space="0" w:color="auto"/>
        <w:bottom w:val="none" w:sz="0" w:space="0" w:color="auto"/>
        <w:right w:val="none" w:sz="0" w:space="0" w:color="auto"/>
      </w:divBdr>
    </w:div>
    <w:div w:id="162018617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29893014">
      <w:bodyDiv w:val="1"/>
      <w:marLeft w:val="0"/>
      <w:marRight w:val="0"/>
      <w:marTop w:val="0"/>
      <w:marBottom w:val="0"/>
      <w:divBdr>
        <w:top w:val="none" w:sz="0" w:space="0" w:color="auto"/>
        <w:left w:val="none" w:sz="0" w:space="0" w:color="auto"/>
        <w:bottom w:val="none" w:sz="0" w:space="0" w:color="auto"/>
        <w:right w:val="none" w:sz="0" w:space="0" w:color="auto"/>
      </w:divBdr>
    </w:div>
    <w:div w:id="1658269361">
      <w:bodyDiv w:val="1"/>
      <w:marLeft w:val="0"/>
      <w:marRight w:val="0"/>
      <w:marTop w:val="0"/>
      <w:marBottom w:val="0"/>
      <w:divBdr>
        <w:top w:val="none" w:sz="0" w:space="0" w:color="auto"/>
        <w:left w:val="none" w:sz="0" w:space="0" w:color="auto"/>
        <w:bottom w:val="none" w:sz="0" w:space="0" w:color="auto"/>
        <w:right w:val="none" w:sz="0" w:space="0" w:color="auto"/>
      </w:divBdr>
    </w:div>
    <w:div w:id="1722050830">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1811173515">
      <w:bodyDiv w:val="1"/>
      <w:marLeft w:val="0"/>
      <w:marRight w:val="0"/>
      <w:marTop w:val="0"/>
      <w:marBottom w:val="0"/>
      <w:divBdr>
        <w:top w:val="none" w:sz="0" w:space="0" w:color="auto"/>
        <w:left w:val="none" w:sz="0" w:space="0" w:color="auto"/>
        <w:bottom w:val="none" w:sz="0" w:space="0" w:color="auto"/>
        <w:right w:val="none" w:sz="0" w:space="0" w:color="auto"/>
      </w:divBdr>
    </w:div>
    <w:div w:id="1842888168">
      <w:bodyDiv w:val="1"/>
      <w:marLeft w:val="0"/>
      <w:marRight w:val="0"/>
      <w:marTop w:val="0"/>
      <w:marBottom w:val="0"/>
      <w:divBdr>
        <w:top w:val="none" w:sz="0" w:space="0" w:color="auto"/>
        <w:left w:val="none" w:sz="0" w:space="0" w:color="auto"/>
        <w:bottom w:val="none" w:sz="0" w:space="0" w:color="auto"/>
        <w:right w:val="none" w:sz="0" w:space="0" w:color="auto"/>
      </w:divBdr>
    </w:div>
    <w:div w:id="1847207583">
      <w:bodyDiv w:val="1"/>
      <w:marLeft w:val="0"/>
      <w:marRight w:val="0"/>
      <w:marTop w:val="0"/>
      <w:marBottom w:val="0"/>
      <w:divBdr>
        <w:top w:val="none" w:sz="0" w:space="0" w:color="auto"/>
        <w:left w:val="none" w:sz="0" w:space="0" w:color="auto"/>
        <w:bottom w:val="none" w:sz="0" w:space="0" w:color="auto"/>
        <w:right w:val="none" w:sz="0" w:space="0" w:color="auto"/>
      </w:divBdr>
    </w:div>
    <w:div w:id="1849636769">
      <w:bodyDiv w:val="1"/>
      <w:marLeft w:val="0"/>
      <w:marRight w:val="0"/>
      <w:marTop w:val="0"/>
      <w:marBottom w:val="0"/>
      <w:divBdr>
        <w:top w:val="none" w:sz="0" w:space="0" w:color="auto"/>
        <w:left w:val="none" w:sz="0" w:space="0" w:color="auto"/>
        <w:bottom w:val="none" w:sz="0" w:space="0" w:color="auto"/>
        <w:right w:val="none" w:sz="0" w:space="0" w:color="auto"/>
      </w:divBdr>
      <w:divsChild>
        <w:div w:id="1468820967">
          <w:marLeft w:val="0"/>
          <w:marRight w:val="0"/>
          <w:marTop w:val="0"/>
          <w:marBottom w:val="0"/>
          <w:divBdr>
            <w:top w:val="single" w:sz="6" w:space="4" w:color="ABABAB"/>
            <w:left w:val="single" w:sz="6" w:space="4" w:color="ABABAB"/>
            <w:bottom w:val="single" w:sz="6" w:space="4" w:color="ABABAB"/>
            <w:right w:val="single" w:sz="6" w:space="4" w:color="ABABAB"/>
          </w:divBdr>
          <w:divsChild>
            <w:div w:id="452023915">
              <w:marLeft w:val="0"/>
              <w:marRight w:val="0"/>
              <w:marTop w:val="0"/>
              <w:marBottom w:val="0"/>
              <w:divBdr>
                <w:top w:val="none" w:sz="0" w:space="0" w:color="auto"/>
                <w:left w:val="none" w:sz="0" w:space="0" w:color="auto"/>
                <w:bottom w:val="none" w:sz="0" w:space="0" w:color="auto"/>
                <w:right w:val="none" w:sz="0" w:space="0" w:color="auto"/>
              </w:divBdr>
              <w:divsChild>
                <w:div w:id="1338734518">
                  <w:marLeft w:val="0"/>
                  <w:marRight w:val="0"/>
                  <w:marTop w:val="0"/>
                  <w:marBottom w:val="0"/>
                  <w:divBdr>
                    <w:top w:val="none" w:sz="0" w:space="0" w:color="auto"/>
                    <w:left w:val="none" w:sz="0" w:space="0" w:color="auto"/>
                    <w:bottom w:val="none" w:sz="0" w:space="0" w:color="auto"/>
                    <w:right w:val="none" w:sz="0" w:space="0" w:color="auto"/>
                  </w:divBdr>
                  <w:divsChild>
                    <w:div w:id="1858764587">
                      <w:marLeft w:val="0"/>
                      <w:marRight w:val="0"/>
                      <w:marTop w:val="0"/>
                      <w:marBottom w:val="0"/>
                      <w:divBdr>
                        <w:top w:val="single" w:sz="6" w:space="0" w:color="CFCFCF"/>
                        <w:left w:val="single" w:sz="6" w:space="0" w:color="CFCFCF"/>
                        <w:bottom w:val="single" w:sz="6" w:space="0" w:color="CFCFCF"/>
                        <w:right w:val="single" w:sz="6" w:space="0" w:color="CFCFCF"/>
                      </w:divBdr>
                      <w:divsChild>
                        <w:div w:id="777066394">
                          <w:marLeft w:val="0"/>
                          <w:marRight w:val="0"/>
                          <w:marTop w:val="0"/>
                          <w:marBottom w:val="0"/>
                          <w:divBdr>
                            <w:top w:val="none" w:sz="0" w:space="0" w:color="auto"/>
                            <w:left w:val="none" w:sz="0" w:space="0" w:color="auto"/>
                            <w:bottom w:val="none" w:sz="0" w:space="0" w:color="auto"/>
                            <w:right w:val="none" w:sz="0" w:space="0" w:color="auto"/>
                          </w:divBdr>
                          <w:divsChild>
                            <w:div w:id="2057047389">
                              <w:marLeft w:val="0"/>
                              <w:marRight w:val="-750"/>
                              <w:marTop w:val="0"/>
                              <w:marBottom w:val="0"/>
                              <w:divBdr>
                                <w:top w:val="none" w:sz="0" w:space="0" w:color="auto"/>
                                <w:left w:val="none" w:sz="0" w:space="0" w:color="auto"/>
                                <w:bottom w:val="none" w:sz="0" w:space="0" w:color="auto"/>
                                <w:right w:val="none" w:sz="0" w:space="0" w:color="auto"/>
                              </w:divBdr>
                              <w:divsChild>
                                <w:div w:id="1636913404">
                                  <w:marLeft w:val="0"/>
                                  <w:marRight w:val="0"/>
                                  <w:marTop w:val="0"/>
                                  <w:marBottom w:val="0"/>
                                  <w:divBdr>
                                    <w:top w:val="none" w:sz="0" w:space="0" w:color="auto"/>
                                    <w:left w:val="none" w:sz="0" w:space="0" w:color="auto"/>
                                    <w:bottom w:val="none" w:sz="0" w:space="0" w:color="auto"/>
                                    <w:right w:val="none" w:sz="0" w:space="0" w:color="auto"/>
                                  </w:divBdr>
                                  <w:divsChild>
                                    <w:div w:id="1053847055">
                                      <w:marLeft w:val="0"/>
                                      <w:marRight w:val="0"/>
                                      <w:marTop w:val="0"/>
                                      <w:marBottom w:val="0"/>
                                      <w:divBdr>
                                        <w:top w:val="none" w:sz="0" w:space="0" w:color="auto"/>
                                        <w:left w:val="none" w:sz="0" w:space="0" w:color="auto"/>
                                        <w:bottom w:val="none" w:sz="0" w:space="0" w:color="auto"/>
                                        <w:right w:val="none" w:sz="0" w:space="0" w:color="auto"/>
                                      </w:divBdr>
                                      <w:divsChild>
                                        <w:div w:id="1086270001">
                                          <w:marLeft w:val="0"/>
                                          <w:marRight w:val="0"/>
                                          <w:marTop w:val="0"/>
                                          <w:marBottom w:val="0"/>
                                          <w:divBdr>
                                            <w:top w:val="none" w:sz="0" w:space="0" w:color="auto"/>
                                            <w:left w:val="none" w:sz="0" w:space="0" w:color="auto"/>
                                            <w:bottom w:val="none" w:sz="0" w:space="0" w:color="auto"/>
                                            <w:right w:val="none" w:sz="0" w:space="0" w:color="auto"/>
                                          </w:divBdr>
                                          <w:divsChild>
                                            <w:div w:id="176504678">
                                              <w:marLeft w:val="0"/>
                                              <w:marRight w:val="0"/>
                                              <w:marTop w:val="0"/>
                                              <w:marBottom w:val="0"/>
                                              <w:divBdr>
                                                <w:top w:val="none" w:sz="0" w:space="0" w:color="auto"/>
                                                <w:left w:val="none" w:sz="0" w:space="0" w:color="auto"/>
                                                <w:bottom w:val="none" w:sz="0" w:space="0" w:color="auto"/>
                                                <w:right w:val="none" w:sz="0" w:space="0" w:color="auto"/>
                                              </w:divBdr>
                                              <w:divsChild>
                                                <w:div w:id="10538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543374">
          <w:marLeft w:val="0"/>
          <w:marRight w:val="0"/>
          <w:marTop w:val="0"/>
          <w:marBottom w:val="0"/>
          <w:divBdr>
            <w:top w:val="single" w:sz="6" w:space="4" w:color="auto"/>
            <w:left w:val="single" w:sz="6" w:space="4" w:color="auto"/>
            <w:bottom w:val="single" w:sz="6" w:space="4" w:color="auto"/>
            <w:right w:val="single" w:sz="6" w:space="4" w:color="auto"/>
          </w:divBdr>
          <w:divsChild>
            <w:div w:id="1103722207">
              <w:marLeft w:val="0"/>
              <w:marRight w:val="0"/>
              <w:marTop w:val="0"/>
              <w:marBottom w:val="0"/>
              <w:divBdr>
                <w:top w:val="none" w:sz="0" w:space="0" w:color="auto"/>
                <w:left w:val="none" w:sz="0" w:space="0" w:color="auto"/>
                <w:bottom w:val="none" w:sz="0" w:space="0" w:color="auto"/>
                <w:right w:val="none" w:sz="0" w:space="0" w:color="auto"/>
              </w:divBdr>
              <w:divsChild>
                <w:div w:id="1248345681">
                  <w:marLeft w:val="0"/>
                  <w:marRight w:val="0"/>
                  <w:marTop w:val="0"/>
                  <w:marBottom w:val="0"/>
                  <w:divBdr>
                    <w:top w:val="none" w:sz="0" w:space="0" w:color="auto"/>
                    <w:left w:val="none" w:sz="0" w:space="0" w:color="auto"/>
                    <w:bottom w:val="none" w:sz="0" w:space="0" w:color="auto"/>
                    <w:right w:val="none" w:sz="0" w:space="0" w:color="auto"/>
                  </w:divBdr>
                  <w:divsChild>
                    <w:div w:id="529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6260">
      <w:bodyDiv w:val="1"/>
      <w:marLeft w:val="0"/>
      <w:marRight w:val="0"/>
      <w:marTop w:val="0"/>
      <w:marBottom w:val="0"/>
      <w:divBdr>
        <w:top w:val="none" w:sz="0" w:space="0" w:color="auto"/>
        <w:left w:val="none" w:sz="0" w:space="0" w:color="auto"/>
        <w:bottom w:val="none" w:sz="0" w:space="0" w:color="auto"/>
        <w:right w:val="none" w:sz="0" w:space="0" w:color="auto"/>
      </w:divBdr>
    </w:div>
    <w:div w:id="1926331325">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83290703">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ibuzz/predict-the-genetic-disorders-datasetof-genomes?select=test_genetic_disorders.csv"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06F2B-2A8D-334D-8DB4-F86935332B9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Pages>
  <Words>2292</Words>
  <Characters>13071</Characters>
  <Application>Microsoft Office Word</Application>
  <DocSecurity>4</DocSecurity>
  <Lines>108</Lines>
  <Paragraphs>30</Paragraphs>
  <ScaleCrop>false</ScaleCrop>
  <Company/>
  <LinksUpToDate>false</LinksUpToDate>
  <CharactersWithSpaces>15333</CharactersWithSpaces>
  <SharedDoc>false</SharedDoc>
  <HLinks>
    <vt:vector size="6" baseType="variant">
      <vt:variant>
        <vt:i4>4259914</vt:i4>
      </vt:variant>
      <vt:variant>
        <vt:i4>0</vt:i4>
      </vt:variant>
      <vt:variant>
        <vt:i4>0</vt:i4>
      </vt:variant>
      <vt:variant>
        <vt:i4>5</vt:i4>
      </vt:variant>
      <vt:variant>
        <vt:lpwstr>https://www.kaggle.com/datasets/aibuzz/predict-the-genetic-disorders-datasetof-genomes?select=test_genetic_disorders.csv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Friesen</dc:creator>
  <cp:keywords/>
  <dc:description/>
  <cp:lastModifiedBy>Dave Friesen</cp:lastModifiedBy>
  <cp:revision>1899</cp:revision>
  <cp:lastPrinted>2022-04-18T16:49:00Z</cp:lastPrinted>
  <dcterms:created xsi:type="dcterms:W3CDTF">2022-04-10T04:23:00Z</dcterms:created>
  <dcterms:modified xsi:type="dcterms:W3CDTF">2022-06-26T04:43:00Z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documentId_1864</vt:lpwstr>
  </property>
  <property fmtid="{D5CDD505-2E9C-101B-9397-08002B2CF9AE}" pid="3" name="grammarly_documentContext">
    <vt:lpwstr>{"goals":[],"domain":"general","emotions":[],"dialect":"american"}</vt:lpwstr>
  </property>
</Properties>
</file>